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rsidR="00694CA4" w:rsidRPr="00DF1732" w:rsidRDefault="00694CA4" w:rsidP="005A3353">
      <w:pPr>
        <w:wordWrap w:val="0"/>
        <w:ind w:right="105"/>
        <w:jc w:val="right"/>
        <w:rPr>
          <w:rFonts w:ascii="Times New Roman" w:hAnsi="Times New Roman" w:cs="Times New Roman"/>
          <w:sz w:val="21"/>
          <w:szCs w:val="21"/>
          <w:lang w:eastAsia="zh-CN"/>
        </w:rPr>
      </w:pPr>
      <w:r>
        <w:rPr>
          <w:lang w:eastAsia="zh-CN"/>
        </w:rPr>
        <w:t>合同编号：</w:t>
      </w:r>
      <w:r>
        <w:rPr>
          <w:lang w:eastAsia="zh-CN"/>
        </w:rPr>
        <w:t xml:space="preserve">[ </w:t>
      </w:r>
      <w:r w:rsidR="00CC22F0">
        <w:rPr>
          <w:lang w:eastAsia="zh-CN"/>
        </w:rPr>
        <w:t>${</w:t>
      </w:r>
      <w:proofErr w:type="spellStart"/>
      <w:r w:rsidR="00CC22F0">
        <w:rPr>
          <w:lang w:eastAsia="zh-CN"/>
        </w:rPr>
        <w:t>contractCode</w:t>
      </w:r>
      <w:proofErr w:type="spellEnd"/>
      <w:r w:rsidR="00CC22F0">
        <w:rPr>
          <w:lang w:eastAsia="zh-CN"/>
        </w:rPr>
        <w:t>}</w:t>
      </w:r>
      <w:r>
        <w:rPr>
          <w:lang w:eastAsia="zh-CN"/>
        </w:rPr>
        <w:t xml:space="preserve"> ]</w:t>
      </w:r>
    </w:p>
    <w:p w:rsidR="00694CA4" w:rsidRPr="00DF1732" w:rsidRDefault="00694CA4" w:rsidP="00694CA4">
      <w:pPr>
        <w:rPr>
          <w:rFonts w:ascii="Times New Roman" w:cs="宋体"/>
          <w:sz w:val="24"/>
          <w:szCs w:val="24"/>
          <w:lang w:eastAsia="zh-CN"/>
        </w:rPr>
      </w:pP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BA4CDA" w:rsidRPr="00DF1732">
        <w:rPr>
          <w:rFonts w:ascii="Times New Roman" w:hAnsi="Times New Roman" w:cs="宋体" w:hint="eastAsia"/>
          <w:sz w:val="24"/>
          <w:szCs w:val="24"/>
          <w:lang w:eastAsia="zh-CN"/>
        </w:rPr>
        <w:t xml:space="preserve">                              </w:t>
      </w:r>
      <w:r w:rsidRPr="00DF1732">
        <w:rPr>
          <w:rFonts w:ascii="Times New Roman" w:hAnsi="Times New Roman" w:cs="Times New Roman"/>
          <w:sz w:val="24"/>
          <w:szCs w:val="24"/>
          <w:lang w:eastAsia="zh-CN"/>
        </w:rPr>
        <w:t xml:space="preserve">            </w:t>
      </w:r>
      <w:r w:rsidR="00DB2174"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166EA6" w:rsidRPr="00DF1732" w:rsidRDefault="00166EA6" w:rsidP="0019101F">
      <w:pPr>
        <w:rPr>
          <w:rFonts w:ascii="Times New Roman" w:cs="宋体"/>
          <w:sz w:val="24"/>
          <w:szCs w:val="24"/>
          <w:lang w:eastAsia="zh-CN"/>
        </w:rPr>
      </w:pPr>
    </w:p>
    <w:p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rsidR="00694CA4" w:rsidRPr="00DF1732" w:rsidRDefault="00694CA4" w:rsidP="005B3351">
      <w:pPr>
        <w:ind w:leftChars="-81" w:left="-178"/>
        <w:rPr>
          <w:lang w:eastAsia="zh-CN"/>
        </w:rPr>
      </w:pPr>
    </w:p>
    <w:p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名</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称</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系</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人</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6840" w:type="dxa"/>
            <w:gridSpan w:val="4"/>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r>
      <w:tr w:rsidR="00A1089A" w:rsidRPr="00DF1732" w:rsidTr="00503154">
        <w:tc>
          <w:tcPr>
            <w:tcW w:w="9900" w:type="dxa"/>
            <w:gridSpan w:val="6"/>
          </w:tcPr>
          <w:p w:rsidR="00A1089A" w:rsidRPr="00DF1732" w:rsidRDefault="00A1089A" w:rsidP="00694CA4">
            <w:pPr>
              <w:rPr>
                <w:rFonts w:ascii="Times New Roman" w:cs="宋体"/>
                <w:sz w:val="24"/>
                <w:szCs w:val="24"/>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000F392B" w:rsidRPr="00530F25">
              <w:rPr>
                <w:rFonts w:ascii="Times New Roman" w:cs="宋体" w:hint="eastAsia"/>
                <w:sz w:val="21"/>
                <w:szCs w:val="24"/>
                <w:lang w:eastAsia="zh-CN"/>
              </w:rPr>
              <w:t>□摇号</w:t>
            </w:r>
            <w:r w:rsidR="000F392B" w:rsidRPr="00530F25">
              <w:rPr>
                <w:rFonts w:ascii="Times New Roman" w:cs="宋体" w:hint="eastAsia"/>
                <w:sz w:val="21"/>
                <w:szCs w:val="24"/>
                <w:lang w:eastAsia="zh-CN"/>
              </w:rPr>
              <w:t xml:space="preserve">           </w:t>
            </w:r>
            <w:r w:rsidR="000F392B" w:rsidRPr="00530F25">
              <w:rPr>
                <w:rFonts w:ascii="Times New Roman" w:cs="宋体" w:hint="eastAsia"/>
                <w:sz w:val="21"/>
                <w:szCs w:val="24"/>
                <w:lang w:eastAsia="zh-CN"/>
              </w:rPr>
              <w:t>□竞拍</w:t>
            </w:r>
            <w:r w:rsidR="000F392B" w:rsidRPr="00530F25">
              <w:rPr>
                <w:rFonts w:ascii="Times New Roman" w:cs="宋体" w:hint="eastAsia"/>
                <w:sz w:val="21"/>
                <w:szCs w:val="24"/>
                <w:lang w:eastAsia="zh-CN"/>
              </w:rPr>
              <w:t xml:space="preserve">           </w:t>
            </w:r>
            <w:r w:rsidR="000F392B" w:rsidRPr="00530F25">
              <w:rPr>
                <w:rFonts w:ascii="Times New Roman" w:cs="宋体" w:hint="eastAsia"/>
                <w:sz w:val="21"/>
                <w:szCs w:val="24"/>
                <w:lang w:eastAsia="zh-CN"/>
              </w:rPr>
              <w:t>□更新</w:t>
            </w:r>
          </w:p>
        </w:tc>
      </w:tr>
    </w:tbl>
    <w:p w:rsidR="005D4AD0" w:rsidRDefault="005D4AD0" w:rsidP="00371337">
      <w:pPr>
        <w:ind w:leftChars="-200" w:left="-440" w:firstLineChars="100" w:firstLine="240"/>
        <w:rPr>
          <w:rFonts w:ascii="Times New Roman" w:cs="宋体"/>
          <w:sz w:val="24"/>
          <w:szCs w:val="24"/>
          <w:lang w:eastAsia="zh-CN"/>
        </w:rPr>
      </w:pP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1C7186">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1C7186"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r w:rsidR="00A1089A" w:rsidRPr="00DF1732" w:rsidTr="00503154">
        <w:tc>
          <w:tcPr>
            <w:tcW w:w="9900" w:type="dxa"/>
            <w:gridSpan w:val="6"/>
          </w:tcPr>
          <w:p w:rsidR="00A1089A" w:rsidRPr="00DF1732" w:rsidRDefault="00A1089A" w:rsidP="00694CA4">
            <w:pPr>
              <w:rPr>
                <w:rFonts w:ascii="Times New Roman" w:hAnsi="Times New Roman" w:cs="Times New Roman"/>
                <w:sz w:val="21"/>
                <w:szCs w:val="21"/>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694CA4" w:rsidRPr="00DF1732" w:rsidRDefault="00694CA4" w:rsidP="00371337">
      <w:pPr>
        <w:ind w:leftChars="-150" w:left="-33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798"/>
        <w:gridCol w:w="899"/>
        <w:gridCol w:w="1618"/>
        <w:gridCol w:w="1259"/>
        <w:gridCol w:w="3056"/>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5F0A8C">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5F0A8C"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bl>
    <w:p w:rsidR="00166EA6" w:rsidRPr="00DF1732" w:rsidRDefault="00166EA6" w:rsidP="00166EA6">
      <w:pPr>
        <w:rPr>
          <w:rFonts w:ascii="Times New Roman" w:cs="宋体"/>
          <w:b/>
          <w:bCs/>
          <w:sz w:val="24"/>
          <w:szCs w:val="24"/>
          <w:lang w:eastAsia="zh-CN"/>
        </w:rPr>
      </w:pPr>
    </w:p>
    <w:p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4"/>
        <w:gridCol w:w="1559"/>
        <w:gridCol w:w="1676"/>
        <w:gridCol w:w="1448"/>
        <w:gridCol w:w="3124"/>
      </w:tblGrid>
      <w:tr w:rsidR="00E332F7"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proofErr w:type="spellStart"/>
            <w:r w:rsidRPr="0079094C">
              <w:rPr>
                <w:rFonts w:ascii="Times New Roman" w:hAnsi="Times New Roman" w:cs="宋体" w:hint="eastAsia"/>
                <w:sz w:val="24"/>
                <w:szCs w:val="24"/>
              </w:rPr>
              <w:t>品牌</w:t>
            </w:r>
            <w:proofErr w:type="spellEnd"/>
            <w:r w:rsidRPr="0079094C">
              <w:rPr>
                <w:rFonts w:ascii="Times New Roman" w:hAnsi="Times New Roman" w:cs="宋体" w:hint="eastAsia"/>
                <w:sz w:val="24"/>
                <w:szCs w:val="24"/>
              </w:rPr>
              <w:t>：</w:t>
            </w:r>
          </w:p>
        </w:tc>
        <w:tc>
          <w:tcPr>
            <w:tcW w:w="3235"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79094C">
            <w:pPr>
              <w:spacing w:line="360" w:lineRule="auto"/>
              <w:rPr>
                <w:rFonts w:ascii="Times New Roman" w:hAnsi="Times New Roman" w:cs="Times New Roman"/>
                <w:sz w:val="24"/>
                <w:szCs w:val="24"/>
                <w:lang w:eastAsia="zh-CN"/>
              </w:rPr>
            </w:pPr>
            <w:r w:rsidRPr="0079094C">
              <w:rPr>
                <w:rFonts w:ascii="Times New Roman" w:hAnsi="Times New Roman" w:cs="Times New Roman" w:hint="eastAsia"/>
                <w:sz w:val="24"/>
                <w:szCs w:val="24"/>
                <w:lang w:eastAsia="zh-CN"/>
              </w:rPr>
              <w:t>型号：</w:t>
            </w:r>
          </w:p>
        </w:tc>
        <w:tc>
          <w:tcPr>
            <w:tcW w:w="4572"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proofErr w:type="spellStart"/>
            <w:r w:rsidRPr="0079094C">
              <w:rPr>
                <w:rFonts w:ascii="Times New Roman" w:hAnsi="Times New Roman" w:cs="Times New Roman" w:hint="eastAsia"/>
                <w:sz w:val="24"/>
                <w:szCs w:val="24"/>
              </w:rPr>
              <w:t>车架号</w:t>
            </w:r>
            <w:proofErr w:type="spellEnd"/>
            <w:r w:rsidRPr="0079094C">
              <w:rPr>
                <w:rFonts w:ascii="Times New Roman" w:hAnsi="Times New Roman" w:cs="Times New Roman" w:hint="eastAsia"/>
                <w:sz w:val="24"/>
                <w:szCs w:val="24"/>
              </w:rPr>
              <w:t>：</w:t>
            </w:r>
          </w:p>
        </w:tc>
      </w:tr>
      <w:tr w:rsidR="00106DB8"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proofErr w:type="spellStart"/>
            <w:r w:rsidRPr="009546C0">
              <w:rPr>
                <w:rFonts w:ascii="Times New Roman" w:hAnsi="Times New Roman" w:cs="宋体" w:hint="eastAsia"/>
                <w:sz w:val="24"/>
                <w:szCs w:val="24"/>
              </w:rPr>
              <w:t>生产厂商</w:t>
            </w:r>
            <w:proofErr w:type="spellEnd"/>
            <w:r w:rsidRPr="009546C0">
              <w:rPr>
                <w:rFonts w:ascii="Times New Roman" w:hAnsi="Times New Roman" w:cs="宋体" w:hint="eastAsia"/>
                <w:sz w:val="24"/>
                <w:szCs w:val="24"/>
                <w:lang w:eastAsia="zh-CN"/>
              </w:rPr>
              <w:t>：</w:t>
            </w:r>
          </w:p>
        </w:tc>
        <w:tc>
          <w:tcPr>
            <w:tcW w:w="3235"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生产国及产地：</w:t>
            </w:r>
          </w:p>
        </w:tc>
        <w:tc>
          <w:tcPr>
            <w:tcW w:w="4572"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Times New Roman"/>
                <w:sz w:val="24"/>
                <w:szCs w:val="24"/>
              </w:rPr>
            </w:pPr>
            <w:proofErr w:type="spellStart"/>
            <w:r w:rsidRPr="009546C0">
              <w:rPr>
                <w:rFonts w:ascii="Times New Roman" w:hAnsi="Times New Roman" w:cs="Times New Roman" w:hint="eastAsia"/>
                <w:sz w:val="24"/>
                <w:szCs w:val="24"/>
              </w:rPr>
              <w:t>发动机号</w:t>
            </w:r>
            <w:proofErr w:type="spellEnd"/>
            <w:r w:rsidRPr="009546C0">
              <w:rPr>
                <w:rFonts w:ascii="Times New Roman" w:hAnsi="Times New Roman" w:cs="Times New Roman" w:hint="eastAsia"/>
                <w:sz w:val="24"/>
                <w:szCs w:val="24"/>
                <w:lang w:eastAsia="zh-CN"/>
              </w:rPr>
              <w:t>：</w:t>
            </w:r>
          </w:p>
        </w:tc>
      </w:tr>
      <w:tr w:rsidR="00106DB8" w:rsidRPr="00EC154A" w:rsidTr="00EF0483">
        <w:trPr>
          <w:trHeight w:hRule="exact" w:val="454"/>
        </w:trPr>
        <w:tc>
          <w:tcPr>
            <w:tcW w:w="1809"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proofErr w:type="spellStart"/>
            <w:r w:rsidRPr="009546C0">
              <w:rPr>
                <w:rFonts w:ascii="Times New Roman" w:hAnsi="Times New Roman" w:cs="宋体" w:hint="eastAsia"/>
                <w:sz w:val="24"/>
                <w:szCs w:val="24"/>
              </w:rPr>
              <w:t>车身色</w:t>
            </w:r>
            <w:proofErr w:type="spellEnd"/>
            <w:r w:rsidRPr="009546C0">
              <w:rPr>
                <w:rFonts w:ascii="Times New Roman" w:hAnsi="Times New Roman" w:cs="宋体" w:hint="eastAsia"/>
                <w:sz w:val="24"/>
                <w:szCs w:val="24"/>
              </w:rPr>
              <w:t>：</w:t>
            </w:r>
          </w:p>
        </w:tc>
        <w:tc>
          <w:tcPr>
            <w:tcW w:w="184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内饰色：</w:t>
            </w:r>
          </w:p>
        </w:tc>
        <w:tc>
          <w:tcPr>
            <w:tcW w:w="3124"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车辆编号：</w:t>
            </w:r>
          </w:p>
        </w:tc>
        <w:tc>
          <w:tcPr>
            <w:tcW w:w="3124"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sz w:val="24"/>
                <w:szCs w:val="24"/>
                <w:lang w:eastAsia="zh-CN"/>
              </w:rPr>
              <w:t>合格证号</w:t>
            </w:r>
            <w:r w:rsidRPr="009546C0">
              <w:rPr>
                <w:rFonts w:ascii="Times New Roman" w:hAnsi="Times New Roman" w:cs="宋体" w:hint="eastAsia"/>
                <w:sz w:val="24"/>
                <w:szCs w:val="24"/>
                <w:lang w:eastAsia="zh-CN"/>
              </w:rPr>
              <w:t>：</w:t>
            </w:r>
          </w:p>
        </w:tc>
      </w:tr>
      <w:tr w:rsidR="0079094C" w:rsidRPr="00EC154A" w:rsidTr="00E332F7">
        <w:trPr>
          <w:trHeight w:hRule="exact" w:val="773"/>
        </w:trPr>
        <w:tc>
          <w:tcPr>
            <w:tcW w:w="9900" w:type="dxa"/>
            <w:gridSpan w:val="6"/>
          </w:tcPr>
          <w:p w:rsidR="0079094C" w:rsidRPr="009546C0" w:rsidRDefault="00F8366A" w:rsidP="00F55723">
            <w:pPr>
              <w:spacing w:line="240" w:lineRule="auto"/>
              <w:rPr>
                <w:rFonts w:ascii="Times New Roman" w:hAnsi="Times New Roman" w:cs="Times New Roman"/>
                <w:sz w:val="21"/>
                <w:szCs w:val="24"/>
                <w:lang w:eastAsia="zh-CN"/>
              </w:rPr>
            </w:pPr>
            <w:r w:rsidRPr="009546C0">
              <w:rPr>
                <w:rFonts w:ascii="Times New Roman" w:hAnsi="Times New Roman" w:cs="Times New Roman" w:hint="eastAsia"/>
                <w:sz w:val="21"/>
                <w:szCs w:val="24"/>
                <w:lang w:eastAsia="zh-CN"/>
              </w:rPr>
              <w:t>另外</w:t>
            </w:r>
            <w:r w:rsidRPr="009546C0">
              <w:rPr>
                <w:rFonts w:ascii="Times New Roman" w:hAnsi="Times New Roman" w:cs="Times New Roman"/>
                <w:sz w:val="21"/>
                <w:szCs w:val="24"/>
                <w:lang w:eastAsia="zh-CN"/>
              </w:rPr>
              <w:t>，</w:t>
            </w:r>
            <w:r w:rsidR="0079094C" w:rsidRPr="009546C0">
              <w:rPr>
                <w:rFonts w:ascii="Times New Roman" w:hAnsi="Times New Roman" w:cs="Times New Roman" w:hint="eastAsia"/>
                <w:sz w:val="21"/>
                <w:szCs w:val="24"/>
                <w:lang w:eastAsia="zh-CN"/>
              </w:rPr>
              <w:t>甲方自愿选择购买以下个性化选装配置：</w:t>
            </w:r>
            <w:r w:rsidR="00A30BF1" w:rsidRPr="009546C0">
              <w:rPr>
                <w:rFonts w:ascii="Times New Roman" w:hAnsi="Times New Roman" w:cs="Times New Roman" w:hint="eastAsia"/>
                <w:sz w:val="21"/>
                <w:szCs w:val="24"/>
                <w:lang w:eastAsia="zh-CN"/>
              </w:rPr>
              <w:t>具体选装配置及价格</w:t>
            </w:r>
            <w:r w:rsidR="00A30BF1" w:rsidRPr="009546C0">
              <w:rPr>
                <w:rFonts w:ascii="Times New Roman" w:hAnsi="Times New Roman" w:cs="Times New Roman"/>
                <w:sz w:val="21"/>
                <w:szCs w:val="24"/>
                <w:lang w:eastAsia="zh-CN"/>
              </w:rPr>
              <w:t>见附件</w:t>
            </w:r>
            <w:r w:rsidR="00DE290D" w:rsidRPr="009546C0">
              <w:rPr>
                <w:rFonts w:ascii="Times New Roman" w:hAnsi="Times New Roman" w:cs="Times New Roman" w:hint="eastAsia"/>
                <w:sz w:val="21"/>
                <w:szCs w:val="24"/>
                <w:lang w:eastAsia="zh-CN"/>
              </w:rPr>
              <w:t>配置说明单</w:t>
            </w:r>
          </w:p>
          <w:p w:rsidR="0079094C" w:rsidRPr="00651F41" w:rsidRDefault="0079094C" w:rsidP="00F55723">
            <w:pPr>
              <w:spacing w:line="240" w:lineRule="auto"/>
              <w:rPr>
                <w:rFonts w:ascii="Times New Roman" w:hAnsi="Times New Roman" w:cs="Times New Roman"/>
                <w:sz w:val="21"/>
                <w:szCs w:val="24"/>
                <w:lang w:eastAsia="zh-CN"/>
              </w:rPr>
            </w:pPr>
          </w:p>
        </w:tc>
      </w:tr>
      <w:tr w:rsidR="0079094C" w:rsidRPr="00EC154A" w:rsidTr="00E332F7">
        <w:trPr>
          <w:trHeight w:hRule="exact" w:val="1610"/>
        </w:trPr>
        <w:tc>
          <w:tcPr>
            <w:tcW w:w="2093" w:type="dxa"/>
            <w:gridSpan w:val="2"/>
          </w:tcPr>
          <w:p w:rsidR="0079094C" w:rsidRPr="007E78FF" w:rsidRDefault="00577E32" w:rsidP="00F55723">
            <w:pPr>
              <w:spacing w:line="240" w:lineRule="auto"/>
              <w:jc w:val="center"/>
              <w:rPr>
                <w:rFonts w:ascii="Times New Roman" w:hAnsi="Times New Roman" w:cs="Times New Roman"/>
                <w:sz w:val="21"/>
                <w:szCs w:val="24"/>
                <w:lang w:eastAsia="zh-CN"/>
              </w:rPr>
            </w:pPr>
            <w:r>
              <w:rPr>
                <w:rFonts w:ascii="Times New Roman" w:hAnsi="Times New Roman" w:cs="宋体" w:hint="eastAsia"/>
                <w:sz w:val="21"/>
                <w:szCs w:val="24"/>
                <w:lang w:eastAsia="zh-CN"/>
              </w:rPr>
              <w:t>交付总价款（含</w:t>
            </w:r>
            <w:r w:rsidR="00F8366A">
              <w:rPr>
                <w:rFonts w:ascii="Times New Roman" w:hAnsi="Times New Roman" w:cs="宋体" w:hint="eastAsia"/>
                <w:sz w:val="21"/>
                <w:szCs w:val="24"/>
                <w:lang w:eastAsia="zh-CN"/>
              </w:rPr>
              <w:t>车价</w:t>
            </w:r>
            <w:r w:rsidR="00F8366A">
              <w:rPr>
                <w:rFonts w:ascii="Times New Roman" w:hAnsi="Times New Roman" w:cs="宋体"/>
                <w:sz w:val="21"/>
                <w:szCs w:val="24"/>
                <w:lang w:eastAsia="zh-CN"/>
              </w:rPr>
              <w:t>及选装配置总</w:t>
            </w:r>
            <w:r w:rsidR="0079094C" w:rsidRPr="007E78FF">
              <w:rPr>
                <w:rFonts w:ascii="Times New Roman" w:hAnsi="Times New Roman" w:cs="宋体" w:hint="eastAsia"/>
                <w:sz w:val="21"/>
                <w:szCs w:val="24"/>
                <w:lang w:eastAsia="zh-CN"/>
              </w:rPr>
              <w:t>价款（人民币）</w:t>
            </w:r>
            <w:r>
              <w:rPr>
                <w:rFonts w:ascii="Times New Roman" w:hAnsi="Times New Roman" w:cs="宋体" w:hint="eastAsia"/>
                <w:sz w:val="21"/>
                <w:szCs w:val="24"/>
                <w:lang w:eastAsia="zh-CN"/>
              </w:rPr>
              <w:t>）</w:t>
            </w:r>
          </w:p>
        </w:tc>
        <w:tc>
          <w:tcPr>
            <w:tcW w:w="7807" w:type="dxa"/>
            <w:gridSpan w:val="4"/>
          </w:tcPr>
          <w:p w:rsidR="008311AD" w:rsidRDefault="008311AD" w:rsidP="00F55723">
            <w:pPr>
              <w:spacing w:line="240" w:lineRule="auto"/>
              <w:rPr>
                <w:rFonts w:ascii="Times New Roman" w:hAnsi="Times New Roman" w:cs="Times New Roman"/>
                <w:sz w:val="21"/>
                <w:szCs w:val="24"/>
                <w:lang w:eastAsia="zh-CN"/>
              </w:rPr>
            </w:pPr>
          </w:p>
          <w:p w:rsidR="0079094C" w:rsidRDefault="0079094C" w:rsidP="00F55723">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含税合计金额：</w:t>
            </w:r>
            <w:r w:rsidRPr="007E78FF">
              <w:rPr>
                <w:rFonts w:ascii="Times New Roman" w:hAnsi="Times New Roman" w:cs="Times New Roman" w:hint="eastAsia"/>
                <w:sz w:val="2"/>
                <w:szCs w:val="24"/>
                <w:lang w:eastAsia="zh-CN"/>
              </w:rPr>
              <w:t xml:space="preserve">   </w:t>
            </w:r>
            <w:r w:rsidRPr="007E78FF">
              <w:rPr>
                <w:rFonts w:ascii="宋体" w:hAnsi="宋体" w:cs="宋体" w:hint="eastAsia"/>
                <w:sz w:val="21"/>
                <w:szCs w:val="24"/>
                <w:lang w:eastAsia="zh-CN"/>
              </w:rPr>
              <w:t>￥</w:t>
            </w:r>
            <w:r w:rsidRPr="007E78FF">
              <w:rPr>
                <w:rFonts w:ascii="宋体" w:hAnsi="宋体" w:cs="宋体"/>
                <w:sz w:val="21"/>
                <w:szCs w:val="24"/>
                <w:u w:val="single"/>
                <w:lang w:eastAsia="zh-CN"/>
              </w:rPr>
              <w:t xml:space="preserve">   </w:t>
            </w:r>
            <w:r w:rsidRPr="007E78FF">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r>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p>
          <w:p w:rsidR="0079094C" w:rsidRPr="007E78FF" w:rsidRDefault="0079094C" w:rsidP="00134D4A">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万</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仟</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元</w:t>
            </w:r>
            <w:r w:rsidRPr="007E78FF">
              <w:rPr>
                <w:rFonts w:ascii="Times New Roman" w:hAnsi="Times New Roman" w:cs="Times New Roman" w:hint="eastAsia"/>
                <w:sz w:val="21"/>
                <w:szCs w:val="24"/>
                <w:lang w:eastAsia="zh-CN"/>
              </w:rPr>
              <w:t>）</w:t>
            </w:r>
          </w:p>
        </w:tc>
      </w:tr>
      <w:tr w:rsidR="0079094C" w:rsidRPr="00EC154A" w:rsidTr="00862029">
        <w:trPr>
          <w:trHeight w:hRule="exact" w:val="377"/>
        </w:trPr>
        <w:tc>
          <w:tcPr>
            <w:tcW w:w="2093" w:type="dxa"/>
            <w:gridSpan w:val="2"/>
          </w:tcPr>
          <w:p w:rsidR="0079094C" w:rsidRPr="00EC154A" w:rsidRDefault="0079094C" w:rsidP="00F55723">
            <w:pPr>
              <w:spacing w:line="240" w:lineRule="auto"/>
              <w:jc w:val="center"/>
              <w:rPr>
                <w:rFonts w:ascii="Times New Roman" w:hAnsi="Times New Roman" w:cs="Times New Roman"/>
                <w:sz w:val="21"/>
                <w:szCs w:val="24"/>
              </w:rPr>
            </w:pPr>
            <w:r w:rsidRPr="00EC154A">
              <w:rPr>
                <w:rFonts w:ascii="Times New Roman" w:hAnsi="Times New Roman" w:cs="宋体" w:hint="eastAsia"/>
                <w:sz w:val="21"/>
                <w:szCs w:val="24"/>
              </w:rPr>
              <w:lastRenderedPageBreak/>
              <w:t>备</w:t>
            </w:r>
            <w:r w:rsidRPr="00EC154A">
              <w:rPr>
                <w:rFonts w:ascii="Times New Roman" w:hAnsi="Times New Roman" w:cs="宋体" w:hint="eastAsia"/>
                <w:sz w:val="21"/>
                <w:szCs w:val="24"/>
                <w:lang w:eastAsia="zh-CN"/>
              </w:rPr>
              <w:t xml:space="preserve">    </w:t>
            </w:r>
            <w:r w:rsidRPr="00EC154A">
              <w:rPr>
                <w:rFonts w:ascii="Times New Roman" w:hAnsi="Times New Roman" w:cs="宋体" w:hint="eastAsia"/>
                <w:sz w:val="21"/>
                <w:szCs w:val="24"/>
              </w:rPr>
              <w:t>注</w:t>
            </w:r>
          </w:p>
        </w:tc>
        <w:tc>
          <w:tcPr>
            <w:tcW w:w="7807" w:type="dxa"/>
            <w:gridSpan w:val="4"/>
          </w:tcPr>
          <w:p w:rsidR="0079094C" w:rsidRPr="00EC154A" w:rsidRDefault="0079094C" w:rsidP="00F55723">
            <w:pPr>
              <w:spacing w:line="240" w:lineRule="auto"/>
              <w:rPr>
                <w:rFonts w:ascii="Times New Roman" w:hAnsi="Times New Roman" w:cs="Times New Roman"/>
                <w:sz w:val="21"/>
                <w:szCs w:val="24"/>
                <w:lang w:eastAsia="zh-CN"/>
              </w:rPr>
            </w:pPr>
            <w:r w:rsidRPr="00EC154A">
              <w:rPr>
                <w:rFonts w:ascii="Times New Roman" w:hAnsi="Times New Roman" w:cs="宋体" w:hint="eastAsia"/>
                <w:sz w:val="21"/>
                <w:szCs w:val="24"/>
                <w:lang w:eastAsia="zh-CN"/>
              </w:rPr>
              <w:t>本条所列各项应受制于本合同第六条的约定</w:t>
            </w:r>
          </w:p>
        </w:tc>
      </w:tr>
    </w:tbl>
    <w:p w:rsidR="004A54B8" w:rsidRDefault="004A54B8" w:rsidP="004A54B8">
      <w:pPr>
        <w:ind w:left="480"/>
        <w:rPr>
          <w:rFonts w:ascii="Times New Roman" w:cs="宋体"/>
          <w:b/>
          <w:bCs/>
          <w:sz w:val="24"/>
          <w:szCs w:val="24"/>
          <w:lang w:eastAsia="zh-CN"/>
        </w:rPr>
      </w:pPr>
    </w:p>
    <w:p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rsidR="008D5C3E" w:rsidRPr="008D5C3E" w:rsidRDefault="00E56887" w:rsidP="00B97003">
      <w:pPr>
        <w:pStyle w:val="ad"/>
        <w:numPr>
          <w:ilvl w:val="0"/>
          <w:numId w:val="4"/>
        </w:numPr>
        <w:spacing w:afterLines="50" w:after="156" w:line="360" w:lineRule="atLeast"/>
        <w:ind w:firstLineChars="0"/>
        <w:rPr>
          <w:rFonts w:ascii="宋体" w:cs="宋体"/>
          <w:sz w:val="24"/>
          <w:szCs w:val="24"/>
          <w:lang w:eastAsia="zh-CN"/>
        </w:rPr>
      </w:pPr>
      <w:r w:rsidRPr="00ED5B22">
        <w:rPr>
          <w:rFonts w:ascii="Times New Roman" w:cs="宋体" w:hint="eastAsia"/>
          <w:sz w:val="24"/>
          <w:szCs w:val="24"/>
          <w:lang w:eastAsia="zh-CN"/>
        </w:rPr>
        <w:t>交付</w:t>
      </w:r>
      <w:r w:rsidR="008D5C3E">
        <w:rPr>
          <w:rFonts w:ascii="Times New Roman" w:cs="宋体" w:hint="eastAsia"/>
          <w:sz w:val="24"/>
          <w:szCs w:val="24"/>
          <w:lang w:eastAsia="zh-CN"/>
        </w:rPr>
        <w:t>方</w:t>
      </w:r>
      <w:r w:rsidRPr="00ED5B22">
        <w:rPr>
          <w:rFonts w:ascii="宋体" w:hAnsi="宋体" w:cs="宋体"/>
          <w:sz w:val="24"/>
          <w:szCs w:val="24"/>
          <w:lang w:eastAsia="zh-CN"/>
        </w:rPr>
        <w:t xml:space="preserve">: </w:t>
      </w:r>
      <w:r w:rsidR="008D5C3E" w:rsidRPr="00ED5B22">
        <w:rPr>
          <w:rFonts w:ascii="宋体" w:cs="宋体" w:hint="eastAsia"/>
          <w:sz w:val="24"/>
          <w:szCs w:val="24"/>
          <w:lang w:eastAsia="zh-CN"/>
        </w:rPr>
        <w:t>$</w:t>
      </w:r>
      <w:r w:rsidR="008D5C3E" w:rsidRPr="00ED5B22">
        <w:rPr>
          <w:rFonts w:ascii="宋体" w:cs="宋体"/>
          <w:sz w:val="24"/>
          <w:szCs w:val="24"/>
          <w:lang w:eastAsia="zh-CN"/>
        </w:rPr>
        <w:t>{</w:t>
      </w:r>
      <w:r w:rsidR="008D5C3E" w:rsidRPr="00ED5B22">
        <w:rPr>
          <w:rFonts w:ascii="宋体" w:cs="宋体" w:hint="eastAsia"/>
          <w:sz w:val="24"/>
          <w:szCs w:val="24"/>
          <w:lang w:eastAsia="zh-CN"/>
        </w:rPr>
        <w:t>交付</w:t>
      </w:r>
      <w:r w:rsidR="008D5C3E" w:rsidRPr="00ED5B22">
        <w:rPr>
          <w:rFonts w:ascii="宋体" w:cs="宋体"/>
          <w:sz w:val="24"/>
          <w:szCs w:val="24"/>
          <w:lang w:eastAsia="zh-CN"/>
        </w:rPr>
        <w:t>:</w:t>
      </w:r>
      <w:r w:rsidR="008D5C3E" w:rsidRPr="00ED5B22">
        <w:rPr>
          <w:rFonts w:ascii="宋体" w:cs="宋体" w:hint="eastAsia"/>
          <w:sz w:val="24"/>
          <w:szCs w:val="24"/>
          <w:lang w:eastAsia="zh-CN"/>
        </w:rPr>
        <w:t>乙方交付</w:t>
      </w:r>
      <w:r w:rsidR="008D5C3E" w:rsidRPr="00ED5B22">
        <w:rPr>
          <w:rFonts w:ascii="宋体" w:cs="宋体"/>
          <w:sz w:val="24"/>
          <w:szCs w:val="24"/>
          <w:lang w:eastAsia="zh-CN"/>
        </w:rPr>
        <w:t>:</w:t>
      </w:r>
      <w:proofErr w:type="spellStart"/>
      <w:r w:rsidR="008D5C3E" w:rsidRPr="00ED5B22">
        <w:rPr>
          <w:rFonts w:ascii="宋体" w:cs="宋体"/>
          <w:sz w:val="24"/>
          <w:szCs w:val="24"/>
          <w:lang w:eastAsia="zh-CN"/>
        </w:rPr>
        <w:t>delieryPartyA:OPTION</w:t>
      </w:r>
      <w:proofErr w:type="spellEnd"/>
      <w:r w:rsidR="008D5C3E" w:rsidRPr="00ED5B22">
        <w:rPr>
          <w:rFonts w:ascii="宋体" w:cs="宋体"/>
          <w:sz w:val="24"/>
          <w:szCs w:val="24"/>
          <w:lang w:eastAsia="zh-CN"/>
        </w:rPr>
        <w:t>:</w:t>
      </w:r>
      <w:r w:rsidR="008D5C3E" w:rsidRPr="00ED5B22">
        <w:rPr>
          <w:rFonts w:ascii="宋体" w:cs="宋体" w:hint="eastAsia"/>
          <w:sz w:val="24"/>
          <w:szCs w:val="24"/>
          <w:lang w:eastAsia="zh-CN"/>
        </w:rPr>
        <w:t>乙方</w:t>
      </w:r>
      <w:r w:rsidR="00E13D32">
        <w:rPr>
          <w:rFonts w:ascii="宋体" w:cs="宋体"/>
          <w:sz w:val="24"/>
          <w:szCs w:val="24"/>
          <w:lang w:eastAsia="zh-CN"/>
        </w:rPr>
        <w:t>,</w:t>
      </w:r>
      <w:r w:rsidR="00E13D32">
        <w:rPr>
          <w:rFonts w:ascii="宋体" w:cs="宋体" w:hint="eastAsia"/>
          <w:sz w:val="24"/>
          <w:szCs w:val="24"/>
          <w:lang w:eastAsia="zh-CN"/>
        </w:rPr>
        <w:t>甲</w:t>
      </w:r>
      <w:bookmarkStart w:id="0" w:name="_GoBack"/>
      <w:bookmarkEnd w:id="0"/>
      <w:r w:rsidR="00E13D32">
        <w:rPr>
          <w:rFonts w:ascii="宋体" w:cs="宋体" w:hint="eastAsia"/>
          <w:sz w:val="24"/>
          <w:szCs w:val="24"/>
          <w:lang w:eastAsia="zh-CN"/>
        </w:rPr>
        <w:t>方</w:t>
      </w:r>
      <w:r w:rsidR="008D5C3E" w:rsidRPr="00ED5B22">
        <w:rPr>
          <w:rFonts w:ascii="宋体" w:cs="宋体"/>
          <w:sz w:val="24"/>
          <w:szCs w:val="24"/>
          <w:lang w:eastAsia="zh-CN"/>
        </w:rPr>
        <w:t>}</w:t>
      </w:r>
    </w:p>
    <w:p w:rsidR="00150E4D" w:rsidRPr="008D5C3E" w:rsidRDefault="008D5C3E" w:rsidP="008D5C3E">
      <w:pPr>
        <w:pStyle w:val="ad"/>
        <w:spacing w:afterLines="50" w:after="156" w:line="360" w:lineRule="atLeast"/>
        <w:ind w:left="785" w:firstLineChars="0" w:firstLine="0"/>
        <w:rPr>
          <w:rFonts w:ascii="宋体" w:cs="宋体"/>
          <w:sz w:val="24"/>
          <w:szCs w:val="24"/>
          <w:lang w:eastAsia="zh-CN"/>
        </w:rPr>
      </w:pPr>
      <w:r>
        <w:rPr>
          <w:rFonts w:ascii="宋体" w:cs="宋体" w:hint="eastAsia"/>
          <w:sz w:val="24"/>
          <w:szCs w:val="24"/>
          <w:lang w:eastAsia="zh-CN"/>
        </w:rPr>
        <w:t>交付地点</w:t>
      </w:r>
      <w:r>
        <w:rPr>
          <w:rFonts w:ascii="宋体" w:cs="宋体"/>
          <w:sz w:val="24"/>
          <w:szCs w:val="24"/>
          <w:lang w:eastAsia="zh-CN"/>
        </w:rPr>
        <w:t xml:space="preserve">: </w:t>
      </w:r>
      <w:r w:rsidRPr="00B97003">
        <w:rPr>
          <w:rFonts w:ascii="Times New Roman" w:cs="宋体" w:hint="eastAsia"/>
          <w:sz w:val="24"/>
          <w:szCs w:val="24"/>
          <w:lang w:eastAsia="zh-CN"/>
        </w:rPr>
        <w:t>$</w:t>
      </w:r>
      <w:r w:rsidRPr="00B97003">
        <w:rPr>
          <w:rFonts w:ascii="Times New Roman" w:cs="宋体"/>
          <w:sz w:val="24"/>
          <w:szCs w:val="24"/>
          <w:lang w:eastAsia="zh-CN"/>
        </w:rPr>
        <w:t>{</w:t>
      </w:r>
      <w:r w:rsidRPr="00B97003">
        <w:rPr>
          <w:rFonts w:ascii="Times New Roman" w:cs="宋体" w:hint="eastAsia"/>
          <w:sz w:val="24"/>
          <w:szCs w:val="24"/>
          <w:lang w:eastAsia="zh-CN"/>
        </w:rPr>
        <w:t>交付</w:t>
      </w:r>
      <w:r w:rsidRPr="00B97003">
        <w:rPr>
          <w:rFonts w:ascii="Times New Roman" w:cs="宋体"/>
          <w:sz w:val="24"/>
          <w:szCs w:val="24"/>
          <w:lang w:eastAsia="zh-CN"/>
        </w:rPr>
        <w:t>:</w:t>
      </w:r>
      <w:r>
        <w:rPr>
          <w:rFonts w:hint="eastAsia"/>
          <w:lang w:eastAsia="zh-CN"/>
        </w:rPr>
        <w:t>乙方所在</w:t>
      </w:r>
      <w:r w:rsidRPr="00B97003">
        <w:rPr>
          <w:rFonts w:ascii="宋体" w:hAnsi="宋体" w:hint="eastAsia"/>
          <w:sz w:val="24"/>
          <w:szCs w:val="24"/>
          <w:lang w:eastAsia="zh-CN"/>
        </w:rPr>
        <w:t>地:</w:t>
      </w:r>
      <w:proofErr w:type="spellStart"/>
      <w:r w:rsidRPr="00B97003">
        <w:rPr>
          <w:rFonts w:ascii="宋体" w:hAnsi="宋体" w:cs="宋体"/>
          <w:sz w:val="24"/>
          <w:szCs w:val="24"/>
          <w:u w:val="single"/>
          <w:lang w:eastAsia="zh-CN"/>
        </w:rPr>
        <w:t>deliverPlace</w:t>
      </w:r>
      <w:proofErr w:type="spellEnd"/>
      <w:r w:rsidRPr="00B97003">
        <w:rPr>
          <w:rFonts w:ascii="宋体" w:hAnsi="宋体" w:cs="宋体"/>
          <w:sz w:val="24"/>
          <w:szCs w:val="24"/>
          <w:lang w:eastAsia="zh-CN"/>
        </w:rPr>
        <w:t>}</w:t>
      </w:r>
    </w:p>
    <w:p w:rsidR="00E56887" w:rsidRPr="00DF1732" w:rsidRDefault="00E56887" w:rsidP="000F392B">
      <w:pPr>
        <w:spacing w:afterLines="50" w:after="156" w:line="360" w:lineRule="atLeast"/>
        <w:ind w:left="1680" w:firstLineChars="150" w:firstLine="315"/>
        <w:rPr>
          <w:rFonts w:ascii="Times New Roman" w:hAnsi="Times New Roman" w:cs="Times New Roman"/>
          <w:sz w:val="24"/>
          <w:szCs w:val="24"/>
          <w:lang w:eastAsia="zh-CN"/>
        </w:rPr>
      </w:pPr>
      <w:r w:rsidRPr="00DF1732">
        <w:rPr>
          <w:rFonts w:ascii="宋体" w:cs="宋体" w:hint="eastAsia"/>
          <w:sz w:val="21"/>
          <w:szCs w:val="21"/>
          <w:lang w:eastAsia="zh-CN"/>
        </w:rPr>
        <w:t>□</w:t>
      </w:r>
      <w:r w:rsidR="00327DAC">
        <w:rPr>
          <w:rFonts w:ascii="Times New Roman" w:cs="宋体" w:hint="eastAsia"/>
          <w:sz w:val="24"/>
          <w:szCs w:val="24"/>
          <w:lang w:eastAsia="zh-CN"/>
        </w:rPr>
        <w:t>乙方所在地</w:t>
      </w:r>
      <w:r w:rsidRPr="00DF1732">
        <w:rPr>
          <w:rFonts w:ascii="Times New Roman" w:cs="宋体" w:hint="eastAsia"/>
          <w:sz w:val="24"/>
          <w:szCs w:val="24"/>
          <w:lang w:eastAsia="zh-CN"/>
        </w:rPr>
        <w:t>；</w:t>
      </w:r>
    </w:p>
    <w:p w:rsidR="00E56887" w:rsidRDefault="00E56887" w:rsidP="00690D4C">
      <w:pPr>
        <w:spacing w:afterLines="50" w:after="156" w:line="360" w:lineRule="atLeast"/>
        <w:ind w:left="425"/>
        <w:rPr>
          <w:rFonts w:ascii="宋体" w:hAnsi="宋体" w:cs="宋体"/>
          <w:sz w:val="24"/>
          <w:szCs w:val="24"/>
          <w:lang w:eastAsia="zh-CN"/>
        </w:rPr>
      </w:pPr>
      <w:r w:rsidRPr="00DF1732">
        <w:rPr>
          <w:rFonts w:ascii="Times New Roman" w:cs="Times New Roman"/>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甲方指定的其他地点</w:t>
      </w:r>
      <w:r w:rsidRPr="00DF1732">
        <w:rPr>
          <w:rFonts w:ascii="宋体" w:hAnsi="宋体" w:cs="宋体"/>
          <w:sz w:val="24"/>
          <w:szCs w:val="24"/>
          <w:u w:val="single"/>
          <w:lang w:eastAsia="zh-CN"/>
        </w:rPr>
        <w:t xml:space="preserve">                     </w:t>
      </w:r>
      <w:r w:rsidRPr="00DF1732">
        <w:rPr>
          <w:rFonts w:ascii="宋体" w:hAnsi="宋体" w:cs="宋体" w:hint="eastAsia"/>
          <w:sz w:val="24"/>
          <w:szCs w:val="24"/>
          <w:lang w:eastAsia="zh-CN"/>
        </w:rPr>
        <w:t>。</w:t>
      </w:r>
    </w:p>
    <w:p w:rsidR="004B7C85" w:rsidRPr="00CF176F"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年</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月</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ins w:id="1" w:author="Jenny Ke" w:date="2019-09-20T09:49:00Z">
        <w:r w:rsidR="000121D9" w:rsidRPr="001133F5">
          <w:rPr>
            <w:rFonts w:ascii="Times New Roman" w:hAnsi="Times New Roman" w:cs="Times New Roman" w:hint="eastAsia"/>
            <w:b/>
            <w:sz w:val="24"/>
            <w:szCs w:val="24"/>
            <w:highlight w:val="yellow"/>
            <w:lang w:eastAsia="zh-CN"/>
          </w:rPr>
          <w:t>按照适用的法律</w:t>
        </w:r>
      </w:ins>
      <w:ins w:id="2" w:author="Jenny Ke" w:date="2019-09-20T09:56:00Z">
        <w:r w:rsidR="009D7824" w:rsidRPr="001133F5">
          <w:rPr>
            <w:rFonts w:ascii="Times New Roman" w:hAnsi="Times New Roman" w:cs="Times New Roman" w:hint="eastAsia"/>
            <w:b/>
            <w:sz w:val="24"/>
            <w:szCs w:val="24"/>
            <w:highlight w:val="yellow"/>
            <w:lang w:eastAsia="zh-CN"/>
          </w:rPr>
          <w:t>法规</w:t>
        </w:r>
      </w:ins>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w:t>
      </w:r>
      <w:r w:rsidR="00615EE8" w:rsidRPr="00651F41">
        <w:rPr>
          <w:rFonts w:ascii="Times New Roman" w:hAnsi="Times New Roman" w:cs="Times New Roman" w:hint="eastAsia"/>
          <w:b/>
          <w:sz w:val="24"/>
          <w:szCs w:val="24"/>
          <w:lang w:eastAsia="zh-CN"/>
        </w:rPr>
        <w:lastRenderedPageBreak/>
        <w:t>为符合交付标准</w:t>
      </w:r>
      <w:r w:rsidR="00615EE8" w:rsidRPr="004B0827">
        <w:rPr>
          <w:rFonts w:ascii="Times New Roman" w:hAnsi="Times New Roman" w:cs="Times New Roman" w:hint="eastAsia"/>
          <w:b/>
          <w:sz w:val="24"/>
          <w:szCs w:val="24"/>
          <w:lang w:eastAsia="zh-CN"/>
        </w:rPr>
        <w:t>。</w:t>
      </w:r>
    </w:p>
    <w:p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甲方于交车地点自提；</w:t>
      </w:r>
    </w:p>
    <w:p w:rsidR="00E56887" w:rsidRDefault="00E56887" w:rsidP="00690D4C">
      <w:pPr>
        <w:spacing w:afterLines="50" w:after="156" w:line="360" w:lineRule="atLeast"/>
        <w:ind w:left="1985"/>
        <w:rPr>
          <w:rFonts w:ascii="宋体" w:hAnsi="宋体" w:cs="宋体"/>
          <w:sz w:val="24"/>
          <w:szCs w:val="24"/>
          <w:lang w:eastAsia="zh-CN"/>
        </w:rPr>
      </w:pPr>
      <w:r w:rsidRPr="00622BF6">
        <w:rPr>
          <w:rFonts w:ascii="宋体" w:cs="宋体" w:hint="eastAsia"/>
          <w:sz w:val="21"/>
          <w:szCs w:val="21"/>
          <w:lang w:eastAsia="zh-CN"/>
        </w:rPr>
        <w:t>□</w:t>
      </w:r>
      <w:r w:rsidRPr="00622BF6">
        <w:rPr>
          <w:rFonts w:ascii="宋体" w:hAnsi="宋体" w:cs="宋体" w:hint="eastAsia"/>
          <w:sz w:val="24"/>
          <w:szCs w:val="24"/>
          <w:lang w:eastAsia="zh-CN"/>
        </w:rPr>
        <w:t>货交承运人。</w:t>
      </w:r>
    </w:p>
    <w:p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rsidR="00615EE8" w:rsidRPr="00A90643" w:rsidRDefault="00615EE8"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p>
    <w:p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rsidR="00622BF6" w:rsidRPr="002A6DA9" w:rsidRDefault="00622BF6" w:rsidP="002A6DA9">
      <w:pPr>
        <w:ind w:left="480"/>
        <w:rPr>
          <w:rFonts w:ascii="Times New Roman" w:cs="Times New Roman"/>
          <w:bCs/>
          <w:sz w:val="24"/>
          <w:szCs w:val="24"/>
          <w:lang w:eastAsia="zh-CN"/>
        </w:rPr>
      </w:pPr>
    </w:p>
    <w:p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lastRenderedPageBreak/>
        <w:t>验收</w:t>
      </w:r>
    </w:p>
    <w:p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rsidR="00591AD4" w:rsidRPr="009546C0" w:rsidRDefault="00591AD4"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rsidR="00AD16B2" w:rsidRPr="00A90643" w:rsidRDefault="00AD16B2" w:rsidP="00AD16B2">
      <w:pPr>
        <w:ind w:leftChars="245" w:left="839" w:hangingChars="125" w:hanging="300"/>
        <w:rPr>
          <w:rFonts w:ascii="宋体" w:cs="宋体"/>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rsidR="00AD16B2" w:rsidRPr="00825F44"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Pr="00DF1732">
        <w:rPr>
          <w:rFonts w:ascii="Times New Roman" w:hAnsi="Times New Roman" w:cs="Times New Roman"/>
          <w:sz w:val="24"/>
          <w:szCs w:val="24"/>
          <w:lang w:eastAsia="zh-CN"/>
        </w:rPr>
        <w:t>_____%</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年</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w:t>
      </w:r>
      <w:r w:rsidRPr="00DF1732">
        <w:rPr>
          <w:rFonts w:ascii="Times New Roman" w:hAnsi="Times New Roman" w:cs="宋体" w:hint="eastAsia"/>
          <w:sz w:val="24"/>
          <w:szCs w:val="24"/>
          <w:lang w:eastAsia="zh-CN"/>
        </w:rPr>
        <w:lastRenderedPageBreak/>
        <w:t>项汇入乙方帐户。</w:t>
      </w:r>
    </w:p>
    <w:p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Pr>
          <w:rFonts w:ascii="Times New Roman" w:hAnsi="Times New Roman" w:cs="宋体" w:hint="eastAsia"/>
          <w:sz w:val="24"/>
          <w:szCs w:val="24"/>
          <w:lang w:eastAsia="zh-CN"/>
        </w:rPr>
        <w:t xml:space="preserve">                   </w:t>
      </w:r>
      <w:r w:rsidR="00E52A2D" w:rsidRPr="00244758">
        <w:rPr>
          <w:rFonts w:ascii="Times New Roman" w:hAnsi="Times New Roman" w:cs="宋体" w:hint="eastAsia"/>
          <w:sz w:val="24"/>
          <w:szCs w:val="24"/>
          <w:lang w:eastAsia="zh-CN"/>
        </w:rPr>
        <w:t>】</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00A30BF1">
        <w:rPr>
          <w:rFonts w:ascii="Times New Roman" w:hAnsi="Times New Roman" w:cs="宋体"/>
          <w:sz w:val="24"/>
          <w:szCs w:val="24"/>
          <w:lang w:eastAsia="zh-CN"/>
        </w:rPr>
        <w:t xml:space="preserve">     </w:t>
      </w:r>
      <w:r w:rsidR="00E52A2D" w:rsidRPr="00A30BF1">
        <w:rPr>
          <w:rFonts w:ascii="Times New Roman" w:hAnsi="Times New Roman" w:cs="宋体" w:hint="eastAsia"/>
          <w:sz w:val="24"/>
          <w:szCs w:val="24"/>
          <w:lang w:eastAsia="zh-CN"/>
        </w:rPr>
        <w:t>】</w:t>
      </w:r>
    </w:p>
    <w:p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Pr>
          <w:rFonts w:ascii="Times New Roman" w:hAnsi="Times New Roman" w:cs="Times New Roman" w:hint="eastAsia"/>
          <w:sz w:val="24"/>
          <w:szCs w:val="24"/>
          <w:lang w:eastAsia="zh-CN"/>
        </w:rPr>
        <w:t xml:space="preserve">        </w:t>
      </w:r>
      <w:r w:rsidR="00A30BF1">
        <w:rPr>
          <w:rFonts w:ascii="Times New Roman" w:hAnsi="Times New Roman" w:cs="Times New Roman"/>
          <w:sz w:val="24"/>
          <w:szCs w:val="24"/>
          <w:lang w:eastAsia="zh-CN"/>
        </w:rPr>
        <w:t xml:space="preserve">           </w:t>
      </w:r>
      <w:r w:rsidR="00E52A2D" w:rsidRPr="00A30BF1">
        <w:rPr>
          <w:rFonts w:ascii="Times New Roman" w:hAnsi="Times New Roman" w:cs="Times New Roman" w:hint="eastAsia"/>
          <w:sz w:val="24"/>
          <w:szCs w:val="24"/>
          <w:lang w:eastAsia="zh-CN"/>
        </w:rPr>
        <w:t>】</w:t>
      </w:r>
    </w:p>
    <w:p w:rsidR="00AD16B2" w:rsidRPr="00DF1732" w:rsidRDefault="00AD16B2" w:rsidP="00AD16B2">
      <w:pPr>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w:t>
      </w:r>
      <w:r w:rsidR="00A15C27" w:rsidRPr="00695BAE">
        <w:rPr>
          <w:rFonts w:ascii="宋体" w:cs="宋体" w:hint="eastAsia"/>
          <w:sz w:val="24"/>
          <w:szCs w:val="24"/>
          <w:lang w:eastAsia="zh-CN"/>
        </w:rPr>
        <w:lastRenderedPageBreak/>
        <w:t>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rsidR="00AD16B2" w:rsidRPr="00DF1732"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rsidR="00AD16B2" w:rsidRPr="00DF1732" w:rsidRDefault="00AD16B2" w:rsidP="00AD16B2">
      <w:pPr>
        <w:rPr>
          <w:rFonts w:ascii="Times New Roman" w:hAnsi="Times New Roman" w:cs="Times New Roman"/>
          <w:sz w:val="24"/>
          <w:szCs w:val="24"/>
          <w:lang w:eastAsia="zh-CN"/>
        </w:rPr>
      </w:pPr>
    </w:p>
    <w:p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w:t>
      </w:r>
      <w:r w:rsidR="00064EFE" w:rsidRPr="001A2154">
        <w:rPr>
          <w:rFonts w:ascii="Times New Roman" w:hAnsi="Times New Roman" w:cs="宋体" w:hint="eastAsia"/>
          <w:sz w:val="24"/>
          <w:szCs w:val="24"/>
          <w:lang w:eastAsia="zh-CN"/>
        </w:rPr>
        <w:lastRenderedPageBreak/>
        <w:t>手册</w:t>
      </w:r>
      <w:r w:rsidRPr="00DF1732">
        <w:rPr>
          <w:rFonts w:ascii="Times New Roman" w:hAnsi="Times New Roman" w:cs="宋体" w:hint="eastAsia"/>
          <w:sz w:val="24"/>
          <w:szCs w:val="24"/>
          <w:lang w:eastAsia="zh-CN"/>
        </w:rPr>
        <w:t>”的相关版权，均由车辆生产厂商所有。</w:t>
      </w:r>
    </w:p>
    <w:p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rsidR="00AD16B2" w:rsidRPr="00DF1732" w:rsidRDefault="00AD16B2" w:rsidP="00AD16B2">
      <w:pPr>
        <w:ind w:left="450"/>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rsidR="004A54B8" w:rsidRPr="00DF1732" w:rsidRDefault="004A54B8" w:rsidP="004A54B8">
      <w:pPr>
        <w:spacing w:line="380" w:lineRule="atLeast"/>
        <w:ind w:left="850"/>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rsidR="00CC7A6C" w:rsidRPr="00DF1732" w:rsidRDefault="00CC7A6C" w:rsidP="00CC7A6C">
      <w:pPr>
        <w:spacing w:line="360" w:lineRule="atLeast"/>
        <w:ind w:leftChars="194" w:left="577" w:hangingChars="150" w:hanging="150"/>
        <w:rPr>
          <w:rFonts w:ascii="??" w:hAnsi="??" w:cs="??"/>
          <w:sz w:val="10"/>
          <w:szCs w:val="10"/>
          <w:lang w:eastAsia="zh-CN"/>
        </w:rPr>
      </w:pPr>
    </w:p>
    <w:p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lastRenderedPageBreak/>
        <w:t>甲方在使用后发现车辆不符合说明书或已明示的质量标准，情况属实的，按照浙江省实施《中华人民共和国消费者权益保护法》办法等有关规定执行。</w:t>
      </w:r>
    </w:p>
    <w:p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rsidR="00CC7A6C" w:rsidRPr="00DF1732" w:rsidRDefault="00CC7A6C" w:rsidP="00CC7A6C">
      <w:pPr>
        <w:spacing w:line="360" w:lineRule="atLeast"/>
        <w:rPr>
          <w:rFonts w:ascii="Times New Roman" w:hAnsi="Times New Roman" w:cs="Times New Roman"/>
          <w:sz w:val="24"/>
          <w:szCs w:val="24"/>
          <w:lang w:eastAsia="zh-CN"/>
        </w:rPr>
      </w:pPr>
    </w:p>
    <w:p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rsidR="00C64E26" w:rsidRPr="00025147" w:rsidRDefault="00C64E26" w:rsidP="003535D2">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rsidR="00C64E26" w:rsidRPr="00C64E26" w:rsidRDefault="00C64E26" w:rsidP="002A6DA9">
      <w:pPr>
        <w:ind w:left="851"/>
        <w:rPr>
          <w:rFonts w:asci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rsidR="00F471C2" w:rsidRPr="00DF1732" w:rsidRDefault="00F471C2" w:rsidP="00F471C2">
      <w:pPr>
        <w:spacing w:line="340" w:lineRule="atLeast"/>
        <w:rPr>
          <w:rFonts w:ascii="Times New Roman" w:hAnsi="Times New Roman" w:cs="Times New Roman"/>
          <w:sz w:val="24"/>
          <w:szCs w:val="24"/>
          <w:lang w:eastAsia="zh-CN"/>
        </w:rPr>
      </w:pPr>
    </w:p>
    <w:p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C61153" w:rsidRPr="00DF1732" w:rsidRDefault="00C61153" w:rsidP="00C61153">
      <w:pPr>
        <w:spacing w:line="400" w:lineRule="atLeast"/>
        <w:rPr>
          <w:rFonts w:ascii="Times New Roman"/>
          <w:b/>
          <w:bCs/>
          <w:sz w:val="24"/>
          <w:szCs w:val="24"/>
          <w:u w:val="thick"/>
          <w:lang w:eastAsia="zh-CN"/>
        </w:rPr>
      </w:pPr>
    </w:p>
    <w:p w:rsidR="00127AB0" w:rsidRDefault="00127AB0"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127AB0" w:rsidRPr="00DF1732" w:rsidRDefault="00127AB0" w:rsidP="003B7E82">
      <w:pPr>
        <w:spacing w:line="360" w:lineRule="atLeast"/>
        <w:rPr>
          <w:rFonts w:ascii="Times New Roman" w:hAnsi="Times New Roman" w:cs="宋体"/>
          <w:sz w:val="24"/>
          <w:szCs w:val="24"/>
          <w:lang w:eastAsia="zh-CN"/>
        </w:rPr>
      </w:pP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1133F5" w:rsidRPr="00DF1732">
        <w:rPr>
          <w:rFonts w:ascii="Times New Roman" w:hAnsi="Times New Roman" w:cs="Times New Roman" w:hint="eastAsia"/>
          <w:sz w:val="24"/>
          <w:szCs w:val="24"/>
          <w:u w:val="single"/>
          <w:lang w:eastAsia="zh-CN"/>
        </w:rPr>
        <w:t xml:space="preserve">                       </w:t>
      </w:r>
      <w:r w:rsidR="001133F5">
        <w:rPr>
          <w:rFonts w:ascii="Times New Roman" w:hAnsi="Times New Roman" w:cs="Times New Roman"/>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CC7A6C">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lastRenderedPageBreak/>
        <w:t>销售经理：</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ins w:id="3" w:author="郁 方兴" w:date="2020-02-28T14:31:00Z">
        <w:r w:rsidR="000F392B">
          <w:rPr>
            <w:rFonts w:ascii="Times New Roman" w:hAnsi="Times New Roman" w:cs="Times New Roman"/>
            <w:sz w:val="24"/>
            <w:szCs w:val="24"/>
            <w:u w:val="single"/>
            <w:lang w:eastAsia="zh-CN"/>
          </w:rPr>
          <w:t xml:space="preserve">  </w:t>
        </w:r>
      </w:ins>
      <w:r w:rsidR="00CB4534" w:rsidRPr="00DF1732">
        <w:rPr>
          <w:rFonts w:ascii="Times New Roman" w:hAnsi="Times New Roman" w:cs="Times New Roman" w:hint="eastAsia"/>
          <w:sz w:val="24"/>
          <w:szCs w:val="24"/>
          <w:u w:val="single"/>
          <w:lang w:eastAsia="zh-CN"/>
        </w:rPr>
        <w:t xml:space="preserve">  </w:t>
      </w:r>
    </w:p>
    <w:p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3F8" w:rsidRDefault="008373F8">
      <w:pPr>
        <w:spacing w:line="240" w:lineRule="auto"/>
      </w:pPr>
    </w:p>
  </w:endnote>
  <w:endnote w:type="continuationSeparator" w:id="0">
    <w:p w:rsidR="008373F8" w:rsidRDefault="008373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B79" w:rsidRPr="00820B79" w:rsidRDefault="00820B79"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406A82">
      <w:rPr>
        <w:rFonts w:ascii="宋体" w:hAnsi="宋体"/>
        <w:bCs/>
        <w:noProof/>
      </w:rPr>
      <w:t>1</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406A82">
      <w:rPr>
        <w:rFonts w:ascii="宋体" w:hAnsi="宋体"/>
        <w:bCs/>
        <w:noProof/>
      </w:rPr>
      <w:t>8</w:t>
    </w:r>
    <w:r w:rsidRPr="00820B79">
      <w:rPr>
        <w:rFonts w:ascii="宋体" w:hAnsi="宋体"/>
        <w:bCs/>
      </w:rPr>
      <w:fldChar w:fldCharType="end"/>
    </w:r>
    <w:r w:rsidRPr="00820B79">
      <w:rPr>
        <w:rFonts w:ascii="宋体" w:hAnsi="宋体"/>
        <w:bCs/>
      </w:rPr>
      <w:t>页</w:t>
    </w:r>
  </w:p>
  <w:p w:rsidR="00820B79" w:rsidRDefault="00820B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3F8" w:rsidRDefault="008373F8">
      <w:pPr>
        <w:spacing w:line="240" w:lineRule="auto"/>
      </w:pPr>
    </w:p>
  </w:footnote>
  <w:footnote w:type="continuationSeparator" w:id="0">
    <w:p w:rsidR="008373F8" w:rsidRDefault="008373F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郁 方兴">
    <w15:presenceInfo w15:providerId="Windows Live" w15:userId="f154b6b13c3e7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90F"/>
    <w:rsid w:val="000121D9"/>
    <w:rsid w:val="00014700"/>
    <w:rsid w:val="000150D2"/>
    <w:rsid w:val="0002282D"/>
    <w:rsid w:val="000241F0"/>
    <w:rsid w:val="00025147"/>
    <w:rsid w:val="000322AF"/>
    <w:rsid w:val="000322E4"/>
    <w:rsid w:val="00040081"/>
    <w:rsid w:val="0004249F"/>
    <w:rsid w:val="0004437D"/>
    <w:rsid w:val="00046F0F"/>
    <w:rsid w:val="0005001E"/>
    <w:rsid w:val="00055C25"/>
    <w:rsid w:val="00060683"/>
    <w:rsid w:val="00062BC7"/>
    <w:rsid w:val="00064A45"/>
    <w:rsid w:val="00064EFE"/>
    <w:rsid w:val="0007307A"/>
    <w:rsid w:val="0007328D"/>
    <w:rsid w:val="000A06D7"/>
    <w:rsid w:val="000A742C"/>
    <w:rsid w:val="000C4241"/>
    <w:rsid w:val="000C5CEE"/>
    <w:rsid w:val="000C6718"/>
    <w:rsid w:val="000D5253"/>
    <w:rsid w:val="000D72C9"/>
    <w:rsid w:val="000E2A8D"/>
    <w:rsid w:val="000E4076"/>
    <w:rsid w:val="000E70CF"/>
    <w:rsid w:val="000F26B3"/>
    <w:rsid w:val="000F27CE"/>
    <w:rsid w:val="000F392B"/>
    <w:rsid w:val="000F5668"/>
    <w:rsid w:val="000F72AB"/>
    <w:rsid w:val="000F79E2"/>
    <w:rsid w:val="00103D54"/>
    <w:rsid w:val="00106DB8"/>
    <w:rsid w:val="001129C8"/>
    <w:rsid w:val="001133F5"/>
    <w:rsid w:val="00116BE7"/>
    <w:rsid w:val="00116F4E"/>
    <w:rsid w:val="00120E43"/>
    <w:rsid w:val="00124AEB"/>
    <w:rsid w:val="00126412"/>
    <w:rsid w:val="0012706F"/>
    <w:rsid w:val="00127AB0"/>
    <w:rsid w:val="00132586"/>
    <w:rsid w:val="00134D4A"/>
    <w:rsid w:val="0013640F"/>
    <w:rsid w:val="001428C1"/>
    <w:rsid w:val="00145605"/>
    <w:rsid w:val="00150E4D"/>
    <w:rsid w:val="00157012"/>
    <w:rsid w:val="0015758D"/>
    <w:rsid w:val="00166EA6"/>
    <w:rsid w:val="0017024B"/>
    <w:rsid w:val="001740CA"/>
    <w:rsid w:val="0017481C"/>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E019C"/>
    <w:rsid w:val="001E13DA"/>
    <w:rsid w:val="001E6AE6"/>
    <w:rsid w:val="001F1612"/>
    <w:rsid w:val="001F59AD"/>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60AD"/>
    <w:rsid w:val="00230A33"/>
    <w:rsid w:val="0023215B"/>
    <w:rsid w:val="00233AC4"/>
    <w:rsid w:val="00233C03"/>
    <w:rsid w:val="00244758"/>
    <w:rsid w:val="00246A9E"/>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F5982"/>
    <w:rsid w:val="0030169A"/>
    <w:rsid w:val="00302AD7"/>
    <w:rsid w:val="00306B7D"/>
    <w:rsid w:val="003076E0"/>
    <w:rsid w:val="0031091E"/>
    <w:rsid w:val="00311012"/>
    <w:rsid w:val="00324307"/>
    <w:rsid w:val="003257E2"/>
    <w:rsid w:val="00325B3F"/>
    <w:rsid w:val="00327703"/>
    <w:rsid w:val="00327DAC"/>
    <w:rsid w:val="0033549A"/>
    <w:rsid w:val="00343C09"/>
    <w:rsid w:val="003535D2"/>
    <w:rsid w:val="00356A06"/>
    <w:rsid w:val="00356B67"/>
    <w:rsid w:val="003635DA"/>
    <w:rsid w:val="00364082"/>
    <w:rsid w:val="0037074B"/>
    <w:rsid w:val="00371337"/>
    <w:rsid w:val="00373F29"/>
    <w:rsid w:val="00380247"/>
    <w:rsid w:val="00382F8C"/>
    <w:rsid w:val="00384218"/>
    <w:rsid w:val="003845ED"/>
    <w:rsid w:val="00387A96"/>
    <w:rsid w:val="0039152E"/>
    <w:rsid w:val="003937F9"/>
    <w:rsid w:val="00393C9D"/>
    <w:rsid w:val="00393D0D"/>
    <w:rsid w:val="00394064"/>
    <w:rsid w:val="00394B5C"/>
    <w:rsid w:val="003A22DC"/>
    <w:rsid w:val="003A27E8"/>
    <w:rsid w:val="003A46D0"/>
    <w:rsid w:val="003B64E0"/>
    <w:rsid w:val="003B6AC3"/>
    <w:rsid w:val="003B7E82"/>
    <w:rsid w:val="003C28F2"/>
    <w:rsid w:val="003C2AC7"/>
    <w:rsid w:val="003C2CCD"/>
    <w:rsid w:val="003C4D71"/>
    <w:rsid w:val="003D02AD"/>
    <w:rsid w:val="003D16B3"/>
    <w:rsid w:val="003D37E4"/>
    <w:rsid w:val="003D46CC"/>
    <w:rsid w:val="003D5717"/>
    <w:rsid w:val="003D644E"/>
    <w:rsid w:val="003D703C"/>
    <w:rsid w:val="003E09F7"/>
    <w:rsid w:val="003E295C"/>
    <w:rsid w:val="003E5BAA"/>
    <w:rsid w:val="003E6AA2"/>
    <w:rsid w:val="003F22A2"/>
    <w:rsid w:val="00406A82"/>
    <w:rsid w:val="00410086"/>
    <w:rsid w:val="004136AF"/>
    <w:rsid w:val="00416077"/>
    <w:rsid w:val="00420F6B"/>
    <w:rsid w:val="00423E86"/>
    <w:rsid w:val="004250DA"/>
    <w:rsid w:val="0043047C"/>
    <w:rsid w:val="00435933"/>
    <w:rsid w:val="0044040B"/>
    <w:rsid w:val="00441F9D"/>
    <w:rsid w:val="00443CBF"/>
    <w:rsid w:val="0046103D"/>
    <w:rsid w:val="004635B7"/>
    <w:rsid w:val="00467782"/>
    <w:rsid w:val="004714AA"/>
    <w:rsid w:val="00471C8A"/>
    <w:rsid w:val="00471DB9"/>
    <w:rsid w:val="004819A6"/>
    <w:rsid w:val="00492592"/>
    <w:rsid w:val="00494586"/>
    <w:rsid w:val="00494625"/>
    <w:rsid w:val="00495B7C"/>
    <w:rsid w:val="004A253F"/>
    <w:rsid w:val="004A54B8"/>
    <w:rsid w:val="004B0827"/>
    <w:rsid w:val="004B09E2"/>
    <w:rsid w:val="004B1BB8"/>
    <w:rsid w:val="004B3403"/>
    <w:rsid w:val="004B386F"/>
    <w:rsid w:val="004B3D39"/>
    <w:rsid w:val="004B7C85"/>
    <w:rsid w:val="004C62C0"/>
    <w:rsid w:val="004C6FE4"/>
    <w:rsid w:val="004D2C32"/>
    <w:rsid w:val="004D716D"/>
    <w:rsid w:val="004D7280"/>
    <w:rsid w:val="004D7F57"/>
    <w:rsid w:val="004F0700"/>
    <w:rsid w:val="004F4033"/>
    <w:rsid w:val="004F475B"/>
    <w:rsid w:val="004F5F4E"/>
    <w:rsid w:val="004F6C39"/>
    <w:rsid w:val="00502C24"/>
    <w:rsid w:val="00503154"/>
    <w:rsid w:val="00504258"/>
    <w:rsid w:val="005105B5"/>
    <w:rsid w:val="0051221C"/>
    <w:rsid w:val="005130F6"/>
    <w:rsid w:val="00521EB4"/>
    <w:rsid w:val="0052302A"/>
    <w:rsid w:val="00524AEA"/>
    <w:rsid w:val="005307A3"/>
    <w:rsid w:val="00530F25"/>
    <w:rsid w:val="00531A25"/>
    <w:rsid w:val="005347D8"/>
    <w:rsid w:val="0053567F"/>
    <w:rsid w:val="00535C55"/>
    <w:rsid w:val="0053690A"/>
    <w:rsid w:val="005429E6"/>
    <w:rsid w:val="00542BB4"/>
    <w:rsid w:val="0054305B"/>
    <w:rsid w:val="00552E45"/>
    <w:rsid w:val="005571AB"/>
    <w:rsid w:val="00561C23"/>
    <w:rsid w:val="0056512B"/>
    <w:rsid w:val="005666E8"/>
    <w:rsid w:val="005706A6"/>
    <w:rsid w:val="00577E32"/>
    <w:rsid w:val="00580FDA"/>
    <w:rsid w:val="005834F0"/>
    <w:rsid w:val="00585834"/>
    <w:rsid w:val="00591AD4"/>
    <w:rsid w:val="005961C5"/>
    <w:rsid w:val="00597E32"/>
    <w:rsid w:val="005A0AA5"/>
    <w:rsid w:val="005A3353"/>
    <w:rsid w:val="005A4C4C"/>
    <w:rsid w:val="005B21E9"/>
    <w:rsid w:val="005B3351"/>
    <w:rsid w:val="005C0049"/>
    <w:rsid w:val="005C09C2"/>
    <w:rsid w:val="005C25D8"/>
    <w:rsid w:val="005C5317"/>
    <w:rsid w:val="005D0AEB"/>
    <w:rsid w:val="005D409B"/>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1FE8"/>
    <w:rsid w:val="00622BF6"/>
    <w:rsid w:val="00630263"/>
    <w:rsid w:val="00630F6A"/>
    <w:rsid w:val="0063172B"/>
    <w:rsid w:val="00632F8B"/>
    <w:rsid w:val="00634003"/>
    <w:rsid w:val="0063498A"/>
    <w:rsid w:val="00637537"/>
    <w:rsid w:val="00637EC9"/>
    <w:rsid w:val="0064023A"/>
    <w:rsid w:val="00641C8E"/>
    <w:rsid w:val="0064603B"/>
    <w:rsid w:val="00646832"/>
    <w:rsid w:val="0064690A"/>
    <w:rsid w:val="00651F41"/>
    <w:rsid w:val="0066481E"/>
    <w:rsid w:val="00667745"/>
    <w:rsid w:val="0066797E"/>
    <w:rsid w:val="00673B8E"/>
    <w:rsid w:val="00674243"/>
    <w:rsid w:val="00675870"/>
    <w:rsid w:val="006811FA"/>
    <w:rsid w:val="00681DBE"/>
    <w:rsid w:val="00683511"/>
    <w:rsid w:val="00685566"/>
    <w:rsid w:val="00686B58"/>
    <w:rsid w:val="006907DE"/>
    <w:rsid w:val="00690D4C"/>
    <w:rsid w:val="00694CA4"/>
    <w:rsid w:val="00695BAE"/>
    <w:rsid w:val="006A4F9E"/>
    <w:rsid w:val="006B6FC2"/>
    <w:rsid w:val="006C10BE"/>
    <w:rsid w:val="006C4CA1"/>
    <w:rsid w:val="006C4EF9"/>
    <w:rsid w:val="006C5E6A"/>
    <w:rsid w:val="006C7DB2"/>
    <w:rsid w:val="006D0BD9"/>
    <w:rsid w:val="006D1530"/>
    <w:rsid w:val="006D4319"/>
    <w:rsid w:val="006D6C8C"/>
    <w:rsid w:val="006D6F9D"/>
    <w:rsid w:val="006D7B35"/>
    <w:rsid w:val="006E7533"/>
    <w:rsid w:val="006E7CE4"/>
    <w:rsid w:val="006F2327"/>
    <w:rsid w:val="006F7CE1"/>
    <w:rsid w:val="007025A2"/>
    <w:rsid w:val="00702793"/>
    <w:rsid w:val="007101AA"/>
    <w:rsid w:val="00711CCA"/>
    <w:rsid w:val="00716844"/>
    <w:rsid w:val="0072332F"/>
    <w:rsid w:val="007247D7"/>
    <w:rsid w:val="00730191"/>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6A8C"/>
    <w:rsid w:val="00767B82"/>
    <w:rsid w:val="00770FBF"/>
    <w:rsid w:val="007776B9"/>
    <w:rsid w:val="00781A0B"/>
    <w:rsid w:val="00783C51"/>
    <w:rsid w:val="00786EF2"/>
    <w:rsid w:val="00787FC8"/>
    <w:rsid w:val="0079094C"/>
    <w:rsid w:val="0079172B"/>
    <w:rsid w:val="00793850"/>
    <w:rsid w:val="0079405E"/>
    <w:rsid w:val="00796892"/>
    <w:rsid w:val="007972FB"/>
    <w:rsid w:val="00797FE2"/>
    <w:rsid w:val="007A1D16"/>
    <w:rsid w:val="007A26D8"/>
    <w:rsid w:val="007A4900"/>
    <w:rsid w:val="007B0873"/>
    <w:rsid w:val="007B1D31"/>
    <w:rsid w:val="007B53FA"/>
    <w:rsid w:val="007C3509"/>
    <w:rsid w:val="007C6B21"/>
    <w:rsid w:val="007C6BFD"/>
    <w:rsid w:val="007C6E2C"/>
    <w:rsid w:val="007D31BD"/>
    <w:rsid w:val="007D3E4D"/>
    <w:rsid w:val="007D612D"/>
    <w:rsid w:val="007D6CED"/>
    <w:rsid w:val="007E35AC"/>
    <w:rsid w:val="007E7B04"/>
    <w:rsid w:val="007F1BE2"/>
    <w:rsid w:val="007F7E36"/>
    <w:rsid w:val="00801AD9"/>
    <w:rsid w:val="00805A99"/>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3F8"/>
    <w:rsid w:val="0083789A"/>
    <w:rsid w:val="008379AA"/>
    <w:rsid w:val="00837B24"/>
    <w:rsid w:val="008425B7"/>
    <w:rsid w:val="00844072"/>
    <w:rsid w:val="00851100"/>
    <w:rsid w:val="00851641"/>
    <w:rsid w:val="008548D4"/>
    <w:rsid w:val="00855460"/>
    <w:rsid w:val="00862029"/>
    <w:rsid w:val="00863F01"/>
    <w:rsid w:val="00864090"/>
    <w:rsid w:val="00864C9C"/>
    <w:rsid w:val="008665BB"/>
    <w:rsid w:val="008713F5"/>
    <w:rsid w:val="00874698"/>
    <w:rsid w:val="008801FE"/>
    <w:rsid w:val="008911DC"/>
    <w:rsid w:val="0089344C"/>
    <w:rsid w:val="008939AF"/>
    <w:rsid w:val="00896CA8"/>
    <w:rsid w:val="008A699C"/>
    <w:rsid w:val="008A7997"/>
    <w:rsid w:val="008B58B2"/>
    <w:rsid w:val="008B6B71"/>
    <w:rsid w:val="008B6D22"/>
    <w:rsid w:val="008C01BA"/>
    <w:rsid w:val="008C26B1"/>
    <w:rsid w:val="008C2D47"/>
    <w:rsid w:val="008D5C3E"/>
    <w:rsid w:val="008D7652"/>
    <w:rsid w:val="008E0635"/>
    <w:rsid w:val="008E06F0"/>
    <w:rsid w:val="008E163D"/>
    <w:rsid w:val="008E3A25"/>
    <w:rsid w:val="008F6912"/>
    <w:rsid w:val="008F6DAE"/>
    <w:rsid w:val="00903A58"/>
    <w:rsid w:val="009054AC"/>
    <w:rsid w:val="00905F1F"/>
    <w:rsid w:val="00906B00"/>
    <w:rsid w:val="00922225"/>
    <w:rsid w:val="009222CD"/>
    <w:rsid w:val="009227D5"/>
    <w:rsid w:val="0092350F"/>
    <w:rsid w:val="00923818"/>
    <w:rsid w:val="00926475"/>
    <w:rsid w:val="009313F4"/>
    <w:rsid w:val="00931755"/>
    <w:rsid w:val="00932200"/>
    <w:rsid w:val="0093286E"/>
    <w:rsid w:val="00933CE8"/>
    <w:rsid w:val="009345B3"/>
    <w:rsid w:val="00936E21"/>
    <w:rsid w:val="009403EE"/>
    <w:rsid w:val="00943006"/>
    <w:rsid w:val="00945A9C"/>
    <w:rsid w:val="00946BB8"/>
    <w:rsid w:val="0094747B"/>
    <w:rsid w:val="009511E6"/>
    <w:rsid w:val="00952480"/>
    <w:rsid w:val="00952ADF"/>
    <w:rsid w:val="009534DD"/>
    <w:rsid w:val="009535B2"/>
    <w:rsid w:val="009542BB"/>
    <w:rsid w:val="00954472"/>
    <w:rsid w:val="009546C0"/>
    <w:rsid w:val="00957785"/>
    <w:rsid w:val="009617E5"/>
    <w:rsid w:val="00961A11"/>
    <w:rsid w:val="00965B1D"/>
    <w:rsid w:val="009672B2"/>
    <w:rsid w:val="009705EA"/>
    <w:rsid w:val="00974945"/>
    <w:rsid w:val="009800B0"/>
    <w:rsid w:val="00981610"/>
    <w:rsid w:val="009822B3"/>
    <w:rsid w:val="0098554A"/>
    <w:rsid w:val="009859C3"/>
    <w:rsid w:val="0098766C"/>
    <w:rsid w:val="0099009F"/>
    <w:rsid w:val="00990B97"/>
    <w:rsid w:val="009935AF"/>
    <w:rsid w:val="00994A20"/>
    <w:rsid w:val="00994CC7"/>
    <w:rsid w:val="00995E9B"/>
    <w:rsid w:val="009A3B25"/>
    <w:rsid w:val="009A4A25"/>
    <w:rsid w:val="009A56CE"/>
    <w:rsid w:val="009A715D"/>
    <w:rsid w:val="009B0357"/>
    <w:rsid w:val="009B3E72"/>
    <w:rsid w:val="009B483F"/>
    <w:rsid w:val="009B61A5"/>
    <w:rsid w:val="009B79DE"/>
    <w:rsid w:val="009C3756"/>
    <w:rsid w:val="009C41EC"/>
    <w:rsid w:val="009C4796"/>
    <w:rsid w:val="009D4B97"/>
    <w:rsid w:val="009D5388"/>
    <w:rsid w:val="009D7824"/>
    <w:rsid w:val="009E45E5"/>
    <w:rsid w:val="009F446F"/>
    <w:rsid w:val="009F5B08"/>
    <w:rsid w:val="009F78B2"/>
    <w:rsid w:val="009F7F3B"/>
    <w:rsid w:val="00A00245"/>
    <w:rsid w:val="00A03420"/>
    <w:rsid w:val="00A1089A"/>
    <w:rsid w:val="00A132BF"/>
    <w:rsid w:val="00A15C27"/>
    <w:rsid w:val="00A2249A"/>
    <w:rsid w:val="00A23447"/>
    <w:rsid w:val="00A27C8E"/>
    <w:rsid w:val="00A30BF1"/>
    <w:rsid w:val="00A3249D"/>
    <w:rsid w:val="00A35D26"/>
    <w:rsid w:val="00A3603A"/>
    <w:rsid w:val="00A3603C"/>
    <w:rsid w:val="00A36D69"/>
    <w:rsid w:val="00A412E2"/>
    <w:rsid w:val="00A442FC"/>
    <w:rsid w:val="00A457C4"/>
    <w:rsid w:val="00A46994"/>
    <w:rsid w:val="00A47681"/>
    <w:rsid w:val="00A5059F"/>
    <w:rsid w:val="00A527BF"/>
    <w:rsid w:val="00A538E4"/>
    <w:rsid w:val="00A5606E"/>
    <w:rsid w:val="00A61654"/>
    <w:rsid w:val="00A64F0C"/>
    <w:rsid w:val="00A66346"/>
    <w:rsid w:val="00A74083"/>
    <w:rsid w:val="00A775F3"/>
    <w:rsid w:val="00A8214F"/>
    <w:rsid w:val="00A83E7D"/>
    <w:rsid w:val="00A90643"/>
    <w:rsid w:val="00A90F6A"/>
    <w:rsid w:val="00A92339"/>
    <w:rsid w:val="00A94196"/>
    <w:rsid w:val="00A94879"/>
    <w:rsid w:val="00A96B48"/>
    <w:rsid w:val="00AA0A75"/>
    <w:rsid w:val="00AA1963"/>
    <w:rsid w:val="00AA3FC2"/>
    <w:rsid w:val="00AA6988"/>
    <w:rsid w:val="00AB0D4B"/>
    <w:rsid w:val="00AB4636"/>
    <w:rsid w:val="00AB5D3D"/>
    <w:rsid w:val="00AB6DD4"/>
    <w:rsid w:val="00AB7509"/>
    <w:rsid w:val="00AB76A8"/>
    <w:rsid w:val="00AC1C10"/>
    <w:rsid w:val="00AC52C4"/>
    <w:rsid w:val="00AD16B2"/>
    <w:rsid w:val="00AD74E6"/>
    <w:rsid w:val="00AF2A6D"/>
    <w:rsid w:val="00AF6A2F"/>
    <w:rsid w:val="00B005F5"/>
    <w:rsid w:val="00B0435D"/>
    <w:rsid w:val="00B105DA"/>
    <w:rsid w:val="00B13655"/>
    <w:rsid w:val="00B13A74"/>
    <w:rsid w:val="00B15FF0"/>
    <w:rsid w:val="00B1601C"/>
    <w:rsid w:val="00B16EC2"/>
    <w:rsid w:val="00B17225"/>
    <w:rsid w:val="00B22810"/>
    <w:rsid w:val="00B24134"/>
    <w:rsid w:val="00B242C9"/>
    <w:rsid w:val="00B306E1"/>
    <w:rsid w:val="00B43AE7"/>
    <w:rsid w:val="00B46678"/>
    <w:rsid w:val="00B537FE"/>
    <w:rsid w:val="00B5402A"/>
    <w:rsid w:val="00B5425A"/>
    <w:rsid w:val="00B561D5"/>
    <w:rsid w:val="00B56405"/>
    <w:rsid w:val="00B62F80"/>
    <w:rsid w:val="00B65E7B"/>
    <w:rsid w:val="00B65FCA"/>
    <w:rsid w:val="00B6786B"/>
    <w:rsid w:val="00B75AE6"/>
    <w:rsid w:val="00B75DD2"/>
    <w:rsid w:val="00B75DFD"/>
    <w:rsid w:val="00B77EA0"/>
    <w:rsid w:val="00B812C6"/>
    <w:rsid w:val="00B87676"/>
    <w:rsid w:val="00B9040C"/>
    <w:rsid w:val="00B918E6"/>
    <w:rsid w:val="00B97003"/>
    <w:rsid w:val="00B971F9"/>
    <w:rsid w:val="00B97B9B"/>
    <w:rsid w:val="00BA344B"/>
    <w:rsid w:val="00BA4CDA"/>
    <w:rsid w:val="00BB0520"/>
    <w:rsid w:val="00BB33F8"/>
    <w:rsid w:val="00BB6F68"/>
    <w:rsid w:val="00BB7229"/>
    <w:rsid w:val="00BC5CE8"/>
    <w:rsid w:val="00BD0D6A"/>
    <w:rsid w:val="00BE411E"/>
    <w:rsid w:val="00BE5421"/>
    <w:rsid w:val="00BE7F2C"/>
    <w:rsid w:val="00BF4FEF"/>
    <w:rsid w:val="00C01537"/>
    <w:rsid w:val="00C01E2C"/>
    <w:rsid w:val="00C0280B"/>
    <w:rsid w:val="00C02E64"/>
    <w:rsid w:val="00C070D2"/>
    <w:rsid w:val="00C146D8"/>
    <w:rsid w:val="00C2232A"/>
    <w:rsid w:val="00C23096"/>
    <w:rsid w:val="00C337C2"/>
    <w:rsid w:val="00C40C33"/>
    <w:rsid w:val="00C4163D"/>
    <w:rsid w:val="00C41D8B"/>
    <w:rsid w:val="00C4216E"/>
    <w:rsid w:val="00C458B8"/>
    <w:rsid w:val="00C50590"/>
    <w:rsid w:val="00C51478"/>
    <w:rsid w:val="00C5619C"/>
    <w:rsid w:val="00C56E55"/>
    <w:rsid w:val="00C60B7C"/>
    <w:rsid w:val="00C61153"/>
    <w:rsid w:val="00C64E26"/>
    <w:rsid w:val="00C7022E"/>
    <w:rsid w:val="00C73BFF"/>
    <w:rsid w:val="00C73F70"/>
    <w:rsid w:val="00C74239"/>
    <w:rsid w:val="00C74378"/>
    <w:rsid w:val="00C8079F"/>
    <w:rsid w:val="00C817E2"/>
    <w:rsid w:val="00C822CE"/>
    <w:rsid w:val="00C840D5"/>
    <w:rsid w:val="00C84AE5"/>
    <w:rsid w:val="00C857F9"/>
    <w:rsid w:val="00C85BAB"/>
    <w:rsid w:val="00C94CB6"/>
    <w:rsid w:val="00C95CA6"/>
    <w:rsid w:val="00C95CA7"/>
    <w:rsid w:val="00C96561"/>
    <w:rsid w:val="00C97B31"/>
    <w:rsid w:val="00CA03C7"/>
    <w:rsid w:val="00CA09F6"/>
    <w:rsid w:val="00CA5449"/>
    <w:rsid w:val="00CA6162"/>
    <w:rsid w:val="00CB00EE"/>
    <w:rsid w:val="00CB1FE0"/>
    <w:rsid w:val="00CB24AC"/>
    <w:rsid w:val="00CB2E24"/>
    <w:rsid w:val="00CB4534"/>
    <w:rsid w:val="00CB6DA6"/>
    <w:rsid w:val="00CB71D3"/>
    <w:rsid w:val="00CC22F0"/>
    <w:rsid w:val="00CC6257"/>
    <w:rsid w:val="00CC69E7"/>
    <w:rsid w:val="00CC7A6C"/>
    <w:rsid w:val="00CE05FF"/>
    <w:rsid w:val="00CE0F14"/>
    <w:rsid w:val="00CE10CF"/>
    <w:rsid w:val="00CE3E56"/>
    <w:rsid w:val="00CE3F60"/>
    <w:rsid w:val="00CE44CC"/>
    <w:rsid w:val="00CE4FB7"/>
    <w:rsid w:val="00CE5568"/>
    <w:rsid w:val="00CF176F"/>
    <w:rsid w:val="00CF447A"/>
    <w:rsid w:val="00CF6E43"/>
    <w:rsid w:val="00CF7B24"/>
    <w:rsid w:val="00D013DF"/>
    <w:rsid w:val="00D03BA8"/>
    <w:rsid w:val="00D061BA"/>
    <w:rsid w:val="00D11515"/>
    <w:rsid w:val="00D13CCA"/>
    <w:rsid w:val="00D14067"/>
    <w:rsid w:val="00D149D3"/>
    <w:rsid w:val="00D213C0"/>
    <w:rsid w:val="00D214E7"/>
    <w:rsid w:val="00D2601F"/>
    <w:rsid w:val="00D26D11"/>
    <w:rsid w:val="00D353A2"/>
    <w:rsid w:val="00D36BBF"/>
    <w:rsid w:val="00D415AF"/>
    <w:rsid w:val="00D4256B"/>
    <w:rsid w:val="00D47433"/>
    <w:rsid w:val="00D63C91"/>
    <w:rsid w:val="00D65642"/>
    <w:rsid w:val="00D661EC"/>
    <w:rsid w:val="00D71F59"/>
    <w:rsid w:val="00D73F44"/>
    <w:rsid w:val="00D74B28"/>
    <w:rsid w:val="00D752B2"/>
    <w:rsid w:val="00D80F25"/>
    <w:rsid w:val="00D81814"/>
    <w:rsid w:val="00D82FC1"/>
    <w:rsid w:val="00D8322B"/>
    <w:rsid w:val="00D838C2"/>
    <w:rsid w:val="00D85B16"/>
    <w:rsid w:val="00D85FD3"/>
    <w:rsid w:val="00D9037E"/>
    <w:rsid w:val="00D918D1"/>
    <w:rsid w:val="00D93CD6"/>
    <w:rsid w:val="00D95D7D"/>
    <w:rsid w:val="00D969CA"/>
    <w:rsid w:val="00DA2936"/>
    <w:rsid w:val="00DA3914"/>
    <w:rsid w:val="00DA570B"/>
    <w:rsid w:val="00DB2174"/>
    <w:rsid w:val="00DB491D"/>
    <w:rsid w:val="00DC129F"/>
    <w:rsid w:val="00DC268D"/>
    <w:rsid w:val="00DD13D5"/>
    <w:rsid w:val="00DD7ADE"/>
    <w:rsid w:val="00DE1984"/>
    <w:rsid w:val="00DE290D"/>
    <w:rsid w:val="00DE36DD"/>
    <w:rsid w:val="00DE43A1"/>
    <w:rsid w:val="00DE722A"/>
    <w:rsid w:val="00DF064C"/>
    <w:rsid w:val="00DF1732"/>
    <w:rsid w:val="00DF2222"/>
    <w:rsid w:val="00DF226C"/>
    <w:rsid w:val="00DF33E4"/>
    <w:rsid w:val="00DF6080"/>
    <w:rsid w:val="00DF7C2E"/>
    <w:rsid w:val="00E002FE"/>
    <w:rsid w:val="00E0164F"/>
    <w:rsid w:val="00E01E9F"/>
    <w:rsid w:val="00E01F62"/>
    <w:rsid w:val="00E038CD"/>
    <w:rsid w:val="00E053D2"/>
    <w:rsid w:val="00E06733"/>
    <w:rsid w:val="00E13D32"/>
    <w:rsid w:val="00E27CBE"/>
    <w:rsid w:val="00E30213"/>
    <w:rsid w:val="00E32548"/>
    <w:rsid w:val="00E332F7"/>
    <w:rsid w:val="00E33F44"/>
    <w:rsid w:val="00E34434"/>
    <w:rsid w:val="00E371C9"/>
    <w:rsid w:val="00E52A2D"/>
    <w:rsid w:val="00E55D27"/>
    <w:rsid w:val="00E56887"/>
    <w:rsid w:val="00E601F5"/>
    <w:rsid w:val="00E6493D"/>
    <w:rsid w:val="00E64C22"/>
    <w:rsid w:val="00E7356C"/>
    <w:rsid w:val="00E73D21"/>
    <w:rsid w:val="00E76743"/>
    <w:rsid w:val="00E81D5F"/>
    <w:rsid w:val="00E8477C"/>
    <w:rsid w:val="00E84853"/>
    <w:rsid w:val="00E86951"/>
    <w:rsid w:val="00E906B0"/>
    <w:rsid w:val="00EA11E3"/>
    <w:rsid w:val="00EA5F61"/>
    <w:rsid w:val="00EB1D78"/>
    <w:rsid w:val="00EB45EC"/>
    <w:rsid w:val="00EB6A11"/>
    <w:rsid w:val="00EC1D4A"/>
    <w:rsid w:val="00EC3E40"/>
    <w:rsid w:val="00EC68C5"/>
    <w:rsid w:val="00ED1618"/>
    <w:rsid w:val="00ED1924"/>
    <w:rsid w:val="00ED36EE"/>
    <w:rsid w:val="00ED5B22"/>
    <w:rsid w:val="00EE77D3"/>
    <w:rsid w:val="00EF0483"/>
    <w:rsid w:val="00EF171D"/>
    <w:rsid w:val="00EF6731"/>
    <w:rsid w:val="00EF7213"/>
    <w:rsid w:val="00F00C01"/>
    <w:rsid w:val="00F05A5F"/>
    <w:rsid w:val="00F10043"/>
    <w:rsid w:val="00F152B5"/>
    <w:rsid w:val="00F1555D"/>
    <w:rsid w:val="00F16EC5"/>
    <w:rsid w:val="00F17399"/>
    <w:rsid w:val="00F17C62"/>
    <w:rsid w:val="00F20470"/>
    <w:rsid w:val="00F23F0D"/>
    <w:rsid w:val="00F32149"/>
    <w:rsid w:val="00F33C16"/>
    <w:rsid w:val="00F33EA5"/>
    <w:rsid w:val="00F36543"/>
    <w:rsid w:val="00F40C99"/>
    <w:rsid w:val="00F42EF7"/>
    <w:rsid w:val="00F448F6"/>
    <w:rsid w:val="00F44B29"/>
    <w:rsid w:val="00F471C2"/>
    <w:rsid w:val="00F4758A"/>
    <w:rsid w:val="00F50A5A"/>
    <w:rsid w:val="00F55723"/>
    <w:rsid w:val="00F57274"/>
    <w:rsid w:val="00F72A34"/>
    <w:rsid w:val="00F72E36"/>
    <w:rsid w:val="00F72F24"/>
    <w:rsid w:val="00F73099"/>
    <w:rsid w:val="00F75639"/>
    <w:rsid w:val="00F82933"/>
    <w:rsid w:val="00F8366A"/>
    <w:rsid w:val="00F92C17"/>
    <w:rsid w:val="00F95294"/>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D5A74"/>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ad">
    <w:name w:val="List Paragraph"/>
    <w:basedOn w:val="a"/>
    <w:uiPriority w:val="34"/>
    <w:qFormat/>
    <w:rsid w:val="00ED5B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F2B5D-9F7A-1344-8137-34C1441D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17</cp:revision>
  <cp:lastPrinted>2019-09-20T01:52:00Z</cp:lastPrinted>
  <dcterms:created xsi:type="dcterms:W3CDTF">2020-01-14T07:35:00Z</dcterms:created>
  <dcterms:modified xsi:type="dcterms:W3CDTF">2020-02-28T08:16:00Z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