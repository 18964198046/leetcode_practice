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4CA4" w:rsidRPr="00DF1732" w:rsidRDefault="00694CA4" w:rsidP="00694CA4">
      <w:pPr>
        <w:ind w:rightChars="-271" w:right="-596"/>
        <w:jc w:val="center"/>
        <w:rPr>
          <w:rFonts w:ascii="Times New Roman" w:hAnsi="Times New Roman" w:cs="Times New Roman"/>
          <w:b/>
          <w:bCs/>
          <w:sz w:val="36"/>
          <w:szCs w:val="36"/>
          <w:u w:val="single"/>
          <w:lang w:eastAsia="zh-CN"/>
        </w:rPr>
      </w:pPr>
      <w:bookmarkStart w:id="0" w:name="_GoBack"/>
      <w:bookmarkEnd w:id="0"/>
      <w:r w:rsidRPr="00DF1732">
        <w:rPr>
          <w:rFonts w:ascii="Times New Roman" w:cs="宋体" w:hint="eastAsia"/>
          <w:b/>
          <w:bCs/>
          <w:sz w:val="36"/>
          <w:szCs w:val="36"/>
          <w:u w:val="single"/>
          <w:lang w:eastAsia="zh-CN"/>
        </w:rPr>
        <w:t>汽</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车</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订</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制</w:t>
      </w:r>
      <w:r w:rsidR="00217353" w:rsidRPr="00DF1732">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购</w:t>
      </w:r>
      <w:r w:rsidR="00903A58">
        <w:rPr>
          <w:rFonts w:ascii="Times New Roman" w:cs="宋体" w:hint="eastAsia"/>
          <w:b/>
          <w:bCs/>
          <w:sz w:val="36"/>
          <w:szCs w:val="36"/>
          <w:u w:val="single"/>
          <w:lang w:eastAsia="zh-CN"/>
        </w:rPr>
        <w:t xml:space="preserve"> </w:t>
      </w:r>
      <w:r w:rsidR="00903A58">
        <w:rPr>
          <w:rFonts w:ascii="Times New Roman" w:cs="宋体" w:hint="eastAsia"/>
          <w:b/>
          <w:bCs/>
          <w:sz w:val="36"/>
          <w:szCs w:val="36"/>
          <w:u w:val="single"/>
          <w:lang w:eastAsia="zh-CN"/>
        </w:rPr>
        <w:t>买</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合</w:t>
      </w:r>
      <w:r w:rsidR="00217353" w:rsidRPr="00DF1732">
        <w:rPr>
          <w:rFonts w:ascii="Times New Roman" w:cs="宋体" w:hint="eastAsia"/>
          <w:b/>
          <w:bCs/>
          <w:sz w:val="36"/>
          <w:szCs w:val="36"/>
          <w:u w:val="single"/>
          <w:lang w:eastAsia="zh-CN"/>
        </w:rPr>
        <w:t xml:space="preserve"> </w:t>
      </w:r>
      <w:r w:rsidRPr="00DF1732">
        <w:rPr>
          <w:rFonts w:ascii="Times New Roman" w:cs="宋体" w:hint="eastAsia"/>
          <w:b/>
          <w:bCs/>
          <w:sz w:val="36"/>
          <w:szCs w:val="36"/>
          <w:u w:val="single"/>
          <w:lang w:eastAsia="zh-CN"/>
        </w:rPr>
        <w:t>同</w:t>
      </w:r>
    </w:p>
    <w:p w:rsidR="00694CA4" w:rsidRDefault="00694CA4" w:rsidP="005A3353">
      <w:pPr>
        <w:wordWrap w:val="0"/>
        <w:ind w:right="105"/>
        <w:jc w:val="right"/>
        <w:rPr>
          <w:ins w:id="1" w:author="郁 方兴" w:date="2020-02-20T16:56:00Z"/>
          <w:lang w:eastAsia="zh-CN"/>
        </w:rPr>
      </w:pPr>
      <w:r>
        <w:rPr>
          <w:lang w:eastAsia="zh-CN"/>
        </w:rPr>
        <w:t>合同编号：</w:t>
      </w:r>
      <w:r>
        <w:rPr>
          <w:lang w:eastAsia="zh-CN"/>
        </w:rPr>
        <w:t>[</w:t>
      </w:r>
      <w:r w:rsidRPr="004E7627">
        <w:rPr>
          <w:rFonts w:ascii="宋体" w:hAnsi="宋体"/>
          <w:lang w:eastAsia="zh-CN"/>
        </w:rPr>
        <w:t xml:space="preserve"> </w:t>
      </w:r>
      <w:r w:rsidR="00461D6A" w:rsidRPr="004E7627">
        <w:rPr>
          <w:rFonts w:ascii="宋体" w:hAnsi="宋体"/>
          <w:lang w:eastAsia="zh-CN"/>
        </w:rPr>
        <w:t>${</w:t>
      </w:r>
      <w:r w:rsidR="00461D6A" w:rsidRPr="004E7627">
        <w:rPr>
          <w:rFonts w:ascii="宋体" w:hAnsi="宋体" w:hint="eastAsia"/>
          <w:lang w:eastAsia="zh-CN"/>
        </w:rPr>
        <w:t>合同编号</w:t>
      </w:r>
      <w:r w:rsidR="00461D6A" w:rsidRPr="004E7627">
        <w:rPr>
          <w:rFonts w:ascii="宋体" w:hAnsi="宋体"/>
          <w:lang w:eastAsia="zh-CN"/>
        </w:rPr>
        <w:t>:</w:t>
      </w:r>
      <w:proofErr w:type="spellStart"/>
      <w:r w:rsidR="00461D6A" w:rsidRPr="004E7627">
        <w:rPr>
          <w:rFonts w:ascii="宋体" w:hAnsi="宋体" w:hint="eastAsia"/>
          <w:lang w:eastAsia="zh-CN"/>
        </w:rPr>
        <w:t>c</w:t>
      </w:r>
      <w:r w:rsidR="00461D6A" w:rsidRPr="004E7627">
        <w:rPr>
          <w:rFonts w:ascii="宋体" w:hAnsi="宋体"/>
          <w:lang w:eastAsia="zh-CN"/>
        </w:rPr>
        <w:t>ontractCode</w:t>
      </w:r>
      <w:proofErr w:type="spellEnd"/>
      <w:r w:rsidR="00461D6A" w:rsidRPr="004E7627">
        <w:rPr>
          <w:rFonts w:ascii="宋体" w:hAnsi="宋体"/>
          <w:lang w:eastAsia="zh-CN"/>
        </w:rPr>
        <w:t>}</w:t>
      </w:r>
      <w:ins w:id="2" w:author="郁 方兴" w:date="2020-02-20T21:21:00Z">
        <w:r w:rsidR="004E7627">
          <w:rPr>
            <w:rFonts w:ascii="宋体" w:hAnsi="宋体"/>
            <w:lang w:eastAsia="zh-CN"/>
          </w:rPr>
          <w:t xml:space="preserve"> </w:t>
        </w:r>
      </w:ins>
      <w:r>
        <w:rPr>
          <w:lang w:eastAsia="zh-CN"/>
        </w:rPr>
        <w:t>]</w:t>
      </w:r>
    </w:p>
    <w:p w:rsidR="00694CA4" w:rsidRPr="00DF1732" w:rsidRDefault="00694CA4" w:rsidP="00694CA4">
      <w:pPr>
        <w:rPr>
          <w:rFonts w:ascii="Times New Roman" w:cs="宋体"/>
          <w:sz w:val="24"/>
          <w:szCs w:val="24"/>
          <w:lang w:eastAsia="zh-CN"/>
        </w:rPr>
      </w:pPr>
    </w:p>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甲方：</w:t>
      </w:r>
      <w:r w:rsidRPr="00DF1732">
        <w:rPr>
          <w:rFonts w:ascii="Times New Roman" w:hAnsi="Times New Roman" w:cs="Times New Roman"/>
          <w:sz w:val="24"/>
          <w:szCs w:val="24"/>
          <w:lang w:eastAsia="zh-CN"/>
        </w:rPr>
        <w:t xml:space="preserve">                                              </w:t>
      </w:r>
      <w:r w:rsidRPr="00DF1732">
        <w:rPr>
          <w:rFonts w:ascii="Times New Roman" w:cs="宋体" w:hint="eastAsia"/>
          <w:sz w:val="24"/>
          <w:szCs w:val="24"/>
          <w:lang w:eastAsia="zh-CN"/>
        </w:rPr>
        <w:t>（</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购买方</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w:t>
      </w:r>
    </w:p>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乙方：</w:t>
      </w:r>
      <w:r w:rsidR="00DB2174" w:rsidRPr="00DF1732">
        <w:rPr>
          <w:rFonts w:ascii="Times New Roman" w:hAnsi="Times New Roman" w:cs="Times New Roman"/>
          <w:sz w:val="24"/>
          <w:szCs w:val="24"/>
          <w:lang w:eastAsia="zh-CN"/>
        </w:rPr>
        <w:t xml:space="preserve">  </w:t>
      </w:r>
      <w:r w:rsidR="00BA4CDA" w:rsidRPr="00DF1732">
        <w:rPr>
          <w:rFonts w:ascii="Times New Roman" w:hAnsi="Times New Roman" w:cs="宋体" w:hint="eastAsia"/>
          <w:sz w:val="24"/>
          <w:szCs w:val="24"/>
          <w:lang w:eastAsia="zh-CN"/>
        </w:rPr>
        <w:t xml:space="preserve">                              </w:t>
      </w:r>
      <w:r w:rsidRPr="00DF1732">
        <w:rPr>
          <w:rFonts w:ascii="Times New Roman" w:hAnsi="Times New Roman" w:cs="Times New Roman"/>
          <w:sz w:val="24"/>
          <w:szCs w:val="24"/>
          <w:lang w:eastAsia="zh-CN"/>
        </w:rPr>
        <w:t xml:space="preserve">            </w:t>
      </w:r>
      <w:r w:rsidR="00DB2174" w:rsidRPr="00DF1732">
        <w:rPr>
          <w:rFonts w:ascii="Times New Roman" w:hAnsi="Times New Roman" w:cs="Times New Roman" w:hint="eastAsia"/>
          <w:sz w:val="24"/>
          <w:szCs w:val="24"/>
          <w:lang w:eastAsia="zh-CN"/>
        </w:rPr>
        <w:t xml:space="preserve"> </w:t>
      </w:r>
      <w:r w:rsidRPr="00DF1732">
        <w:rPr>
          <w:rFonts w:ascii="Times New Roman" w:hAnsi="Times New Roman" w:cs="Times New Roman"/>
          <w:sz w:val="24"/>
          <w:szCs w:val="24"/>
          <w:lang w:eastAsia="zh-CN"/>
        </w:rPr>
        <w:t xml:space="preserve"> </w:t>
      </w:r>
      <w:r w:rsidRPr="00DF1732">
        <w:rPr>
          <w:rFonts w:ascii="Times New Roman" w:cs="宋体" w:hint="eastAsia"/>
          <w:sz w:val="24"/>
          <w:szCs w:val="24"/>
          <w:lang w:eastAsia="zh-CN"/>
        </w:rPr>
        <w:t>（</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销售方</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w:t>
      </w:r>
    </w:p>
    <w:p w:rsidR="00166EA6" w:rsidRPr="00DF1732" w:rsidRDefault="00166EA6" w:rsidP="0019101F">
      <w:pPr>
        <w:rPr>
          <w:rFonts w:ascii="Times New Roman" w:cs="宋体"/>
          <w:sz w:val="24"/>
          <w:szCs w:val="24"/>
          <w:lang w:eastAsia="zh-CN"/>
        </w:rPr>
      </w:pPr>
    </w:p>
    <w:p w:rsidR="00694CA4" w:rsidRPr="00DF1732" w:rsidRDefault="00694CA4" w:rsidP="0019101F">
      <w:pPr>
        <w:rPr>
          <w:rFonts w:ascii="Times New Roman" w:cs="宋体"/>
          <w:sz w:val="24"/>
          <w:szCs w:val="24"/>
          <w:lang w:eastAsia="zh-CN"/>
        </w:rPr>
      </w:pPr>
      <w:r w:rsidRPr="00DF1732">
        <w:rPr>
          <w:rFonts w:ascii="Times New Roman" w:cs="宋体" w:hint="eastAsia"/>
          <w:sz w:val="24"/>
          <w:szCs w:val="24"/>
          <w:lang w:eastAsia="zh-CN"/>
        </w:rPr>
        <w:t>兹因甲方欲向乙方</w:t>
      </w:r>
      <w:r w:rsidR="00903A58">
        <w:rPr>
          <w:rFonts w:ascii="Times New Roman" w:cs="宋体" w:hint="eastAsia"/>
          <w:b/>
          <w:bCs/>
          <w:sz w:val="24"/>
          <w:szCs w:val="24"/>
          <w:lang w:eastAsia="zh-CN"/>
        </w:rPr>
        <w:t>个性化</w:t>
      </w:r>
      <w:r w:rsidR="00903A58" w:rsidRPr="0039018A">
        <w:rPr>
          <w:rFonts w:ascii="Times New Roman" w:cs="宋体" w:hint="eastAsia"/>
          <w:b/>
          <w:bCs/>
          <w:sz w:val="24"/>
          <w:szCs w:val="24"/>
          <w:lang w:eastAsia="zh-CN"/>
        </w:rPr>
        <w:t>订</w:t>
      </w:r>
      <w:r w:rsidR="00903A58" w:rsidRPr="004F0700">
        <w:rPr>
          <w:rFonts w:ascii="Times New Roman" w:cs="宋体" w:hint="eastAsia"/>
          <w:b/>
          <w:bCs/>
          <w:sz w:val="24"/>
          <w:szCs w:val="24"/>
          <w:lang w:eastAsia="zh-CN"/>
        </w:rPr>
        <w:t>制</w:t>
      </w:r>
      <w:r w:rsidRPr="004F0700">
        <w:rPr>
          <w:rFonts w:ascii="Times New Roman" w:cs="宋体" w:hint="eastAsia"/>
          <w:b/>
          <w:bCs/>
          <w:sz w:val="24"/>
          <w:szCs w:val="24"/>
          <w:lang w:eastAsia="zh-CN"/>
        </w:rPr>
        <w:t>购买</w:t>
      </w:r>
      <w:r w:rsidR="000322AF" w:rsidRPr="001A2154">
        <w:rPr>
          <w:rFonts w:ascii="Times New Roman" w:cs="宋体" w:hint="eastAsia"/>
          <w:sz w:val="24"/>
          <w:szCs w:val="24"/>
          <w:lang w:eastAsia="zh-CN"/>
        </w:rPr>
        <w:t>保时捷（</w:t>
      </w:r>
      <w:r w:rsidR="000322AF" w:rsidRPr="001A2154">
        <w:rPr>
          <w:rFonts w:ascii="Times New Roman" w:cs="宋体" w:hint="eastAsia"/>
          <w:sz w:val="24"/>
          <w:szCs w:val="24"/>
          <w:lang w:eastAsia="zh-CN"/>
        </w:rPr>
        <w:t>Porsche</w:t>
      </w:r>
      <w:r w:rsidR="000322AF" w:rsidRPr="001A2154">
        <w:rPr>
          <w:rFonts w:ascii="Times New Roman" w:cs="宋体" w:hint="eastAsia"/>
          <w:sz w:val="24"/>
          <w:szCs w:val="24"/>
          <w:lang w:eastAsia="zh-CN"/>
        </w:rPr>
        <w:t>）</w:t>
      </w:r>
      <w:r w:rsidRPr="00DF1732">
        <w:rPr>
          <w:rFonts w:ascii="Times New Roman" w:cs="宋体" w:hint="eastAsia"/>
          <w:sz w:val="24"/>
          <w:szCs w:val="24"/>
          <w:lang w:eastAsia="zh-CN"/>
        </w:rPr>
        <w:t>汽车，经双方充分协商达成如下一致意见，</w:t>
      </w:r>
      <w:r w:rsidRPr="00A03420">
        <w:rPr>
          <w:rFonts w:ascii="Times New Roman" w:cs="宋体" w:hint="eastAsia"/>
          <w:sz w:val="24"/>
          <w:szCs w:val="24"/>
          <w:lang w:eastAsia="zh-CN"/>
        </w:rPr>
        <w:t>于</w:t>
      </w:r>
      <w:r w:rsidR="009F78B2" w:rsidRPr="00A03420">
        <w:rPr>
          <w:rFonts w:ascii="Times New Roman" w:hAnsi="Times New Roman" w:cs="Times New Roman"/>
          <w:sz w:val="24"/>
          <w:szCs w:val="24"/>
          <w:u w:val="single"/>
          <w:lang w:eastAsia="zh-CN"/>
        </w:rPr>
        <w:t xml:space="preserve">  </w:t>
      </w:r>
      <w:r w:rsidR="005B3351" w:rsidRPr="00A03420">
        <w:rPr>
          <w:rFonts w:ascii="Times New Roman" w:hAnsi="Times New Roman" w:cs="Times New Roman" w:hint="eastAsia"/>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年</w:t>
      </w:r>
      <w:r w:rsidR="005B3351" w:rsidRPr="00A03420">
        <w:rPr>
          <w:rFonts w:ascii="Times New Roman" w:hAnsi="Times New Roman" w:cs="Times New Roman"/>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月</w:t>
      </w:r>
      <w:r w:rsidR="005B3351" w:rsidRPr="00A03420">
        <w:rPr>
          <w:rFonts w:ascii="Times New Roman" w:hAnsi="Times New Roman" w:cs="Times New Roman"/>
          <w:sz w:val="24"/>
          <w:szCs w:val="24"/>
          <w:u w:val="single"/>
          <w:lang w:eastAsia="zh-CN"/>
        </w:rPr>
        <w:t xml:space="preserve">  </w:t>
      </w:r>
      <w:r w:rsidRPr="00A03420">
        <w:rPr>
          <w:rFonts w:ascii="Times New Roman" w:hAnsi="Times New Roman" w:cs="Times New Roman"/>
          <w:sz w:val="24"/>
          <w:szCs w:val="24"/>
          <w:u w:val="single"/>
          <w:lang w:eastAsia="zh-CN"/>
        </w:rPr>
        <w:t xml:space="preserve"> </w:t>
      </w:r>
      <w:r w:rsidRPr="00A03420">
        <w:rPr>
          <w:rFonts w:ascii="Times New Roman" w:cs="宋体" w:hint="eastAsia"/>
          <w:sz w:val="24"/>
          <w:szCs w:val="24"/>
          <w:lang w:eastAsia="zh-CN"/>
        </w:rPr>
        <w:t>日</w:t>
      </w:r>
      <w:r w:rsidRPr="00DF1732">
        <w:rPr>
          <w:rFonts w:ascii="Times New Roman" w:cs="宋体" w:hint="eastAsia"/>
          <w:sz w:val="24"/>
          <w:szCs w:val="24"/>
          <w:lang w:eastAsia="zh-CN"/>
        </w:rPr>
        <w:t>签署本汽车</w:t>
      </w:r>
      <w:r w:rsidR="00A94879">
        <w:rPr>
          <w:rFonts w:ascii="Times New Roman" w:cs="宋体" w:hint="eastAsia"/>
          <w:sz w:val="24"/>
          <w:szCs w:val="24"/>
          <w:lang w:eastAsia="zh-CN"/>
        </w:rPr>
        <w:t>订制购买</w:t>
      </w:r>
      <w:r w:rsidRPr="00DF1732">
        <w:rPr>
          <w:rFonts w:ascii="Times New Roman" w:cs="宋体" w:hint="eastAsia"/>
          <w:sz w:val="24"/>
          <w:szCs w:val="24"/>
          <w:lang w:eastAsia="zh-CN"/>
        </w:rPr>
        <w:t>合同（</w:t>
      </w:r>
      <w:r w:rsidRPr="00DF1732">
        <w:rPr>
          <w:rFonts w:ascii="Times New Roman" w:hAnsi="Times New Roman" w:cs="Times New Roman"/>
          <w:sz w:val="24"/>
          <w:szCs w:val="24"/>
          <w:lang w:eastAsia="zh-CN"/>
        </w:rPr>
        <w:t>“</w:t>
      </w:r>
      <w:r w:rsidR="003535D2">
        <w:rPr>
          <w:rFonts w:ascii="Times New Roman" w:hAnsi="Times New Roman" w:cs="Times New Roman" w:hint="eastAsia"/>
          <w:sz w:val="24"/>
          <w:szCs w:val="24"/>
          <w:lang w:eastAsia="zh-CN"/>
        </w:rPr>
        <w:t>本</w:t>
      </w:r>
      <w:r w:rsidRPr="00DF1732">
        <w:rPr>
          <w:rFonts w:ascii="Times New Roman" w:cs="宋体" w:hint="eastAsia"/>
          <w:sz w:val="24"/>
          <w:szCs w:val="24"/>
          <w:lang w:eastAsia="zh-CN"/>
        </w:rPr>
        <w:t>合同</w:t>
      </w:r>
      <w:r w:rsidRPr="00DF1732">
        <w:rPr>
          <w:rFonts w:ascii="Times New Roman" w:hAnsi="Times New Roman" w:cs="Times New Roman"/>
          <w:sz w:val="24"/>
          <w:szCs w:val="24"/>
          <w:lang w:eastAsia="zh-CN"/>
        </w:rPr>
        <w:t>”</w:t>
      </w:r>
      <w:r w:rsidRPr="00DF1732">
        <w:rPr>
          <w:rFonts w:ascii="Times New Roman" w:cs="宋体" w:hint="eastAsia"/>
          <w:sz w:val="24"/>
          <w:szCs w:val="24"/>
          <w:lang w:eastAsia="zh-CN"/>
        </w:rPr>
        <w:t>），以资共同遵照执行：</w:t>
      </w:r>
    </w:p>
    <w:p w:rsidR="00694CA4" w:rsidRPr="00DF1732" w:rsidRDefault="00694CA4" w:rsidP="005B3351">
      <w:pPr>
        <w:ind w:leftChars="-81" w:left="-178"/>
        <w:rPr>
          <w:lang w:eastAsia="zh-CN"/>
        </w:rPr>
      </w:pPr>
    </w:p>
    <w:p w:rsidR="00694CA4" w:rsidRPr="00DF1732" w:rsidRDefault="00166EA6" w:rsidP="00694CA4">
      <w:pPr>
        <w:rPr>
          <w:rFonts w:ascii="Times New Roman" w:hAnsi="Times New Roman" w:cs="Times New Roman"/>
          <w:b/>
          <w:bCs/>
          <w:sz w:val="24"/>
          <w:szCs w:val="24"/>
          <w:lang w:eastAsia="zh-CN"/>
        </w:rPr>
      </w:pPr>
      <w:r w:rsidRPr="00DF1732">
        <w:rPr>
          <w:rFonts w:hint="eastAsia"/>
          <w:lang w:eastAsia="zh-CN"/>
        </w:rPr>
        <w:t>一、</w:t>
      </w:r>
      <w:r w:rsidR="00694CA4" w:rsidRPr="00DF1732">
        <w:rPr>
          <w:rFonts w:hint="eastAsia"/>
          <w:lang w:eastAsia="zh-CN"/>
        </w:rPr>
        <w:t xml:space="preserve"> </w:t>
      </w:r>
      <w:r w:rsidR="00694CA4" w:rsidRPr="00DF1732">
        <w:rPr>
          <w:rFonts w:ascii="Times New Roman" w:cs="宋体" w:hint="eastAsia"/>
          <w:b/>
          <w:bCs/>
          <w:sz w:val="24"/>
          <w:szCs w:val="24"/>
          <w:lang w:eastAsia="zh-CN"/>
        </w:rPr>
        <w:t>甲方基本信息</w:t>
      </w:r>
    </w:p>
    <w:p w:rsidR="00694CA4" w:rsidRPr="00DF1732" w:rsidRDefault="00694CA4" w:rsidP="00371337">
      <w:pPr>
        <w:ind w:leftChars="-200" w:left="-440" w:firstLineChars="100" w:firstLine="240"/>
        <w:rPr>
          <w:rFonts w:ascii="Times New Roman" w:hAnsi="Times New Roman" w:cs="Times New Roman"/>
          <w:sz w:val="24"/>
          <w:szCs w:val="24"/>
          <w:lang w:eastAsia="zh-CN"/>
        </w:rPr>
      </w:pPr>
      <w:r w:rsidRPr="00DF1732">
        <w:rPr>
          <w:rFonts w:ascii="Times New Roman" w:cs="宋体" w:hint="eastAsia"/>
          <w:sz w:val="24"/>
          <w:szCs w:val="24"/>
          <w:lang w:eastAsia="zh-CN"/>
        </w:rPr>
        <w:t>（单位购买方适用</w:t>
      </w:r>
      <w:r w:rsidR="001428C1">
        <w:rPr>
          <w:rFonts w:ascii="Times New Roman" w:cs="宋体" w:hint="eastAsia"/>
          <w:sz w:val="24"/>
          <w:szCs w:val="24"/>
          <w:lang w:eastAsia="zh-CN"/>
        </w:rPr>
        <w:t>，</w:t>
      </w:r>
      <w:r w:rsidR="001428C1" w:rsidRPr="00CF176F">
        <w:rPr>
          <w:rFonts w:ascii="Times New Roman" w:cs="宋体" w:hint="eastAsia"/>
          <w:sz w:val="24"/>
          <w:szCs w:val="24"/>
          <w:lang w:eastAsia="zh-CN"/>
        </w:rPr>
        <w:t>除非双方另行约定，甲方非出于生活消费目的而购买本合同车辆</w:t>
      </w:r>
      <w:r w:rsidRPr="00DF1732">
        <w:rPr>
          <w:rFonts w:ascii="Times New Roman" w:cs="宋体" w:hint="eastAsia"/>
          <w:sz w:val="24"/>
          <w:szCs w:val="24"/>
          <w:lang w:eastAsia="zh-CN"/>
        </w:rPr>
        <w:t>）</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800"/>
        <w:gridCol w:w="900"/>
        <w:gridCol w:w="1620"/>
        <w:gridCol w:w="1260"/>
        <w:gridCol w:w="3060"/>
      </w:tblGrid>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名</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称</w:t>
            </w:r>
          </w:p>
        </w:tc>
        <w:tc>
          <w:tcPr>
            <w:tcW w:w="8640" w:type="dxa"/>
            <w:gridSpan w:val="5"/>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联系地址</w:t>
            </w:r>
          </w:p>
        </w:tc>
        <w:tc>
          <w:tcPr>
            <w:tcW w:w="4320" w:type="dxa"/>
            <w:gridSpan w:val="3"/>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邮</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编</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话</w:t>
            </w:r>
          </w:p>
        </w:tc>
        <w:tc>
          <w:tcPr>
            <w:tcW w:w="1800" w:type="dxa"/>
          </w:tcPr>
          <w:p w:rsidR="00694CA4" w:rsidRPr="00DF1732" w:rsidRDefault="00694CA4" w:rsidP="00694CA4">
            <w:pPr>
              <w:rPr>
                <w:rFonts w:ascii="Times New Roman" w:hAnsi="Times New Roman" w:cs="Times New Roman"/>
                <w:sz w:val="24"/>
                <w:szCs w:val="24"/>
                <w:lang w:eastAsia="zh-CN"/>
              </w:rPr>
            </w:pPr>
          </w:p>
        </w:tc>
        <w:tc>
          <w:tcPr>
            <w:tcW w:w="90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传</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真</w:t>
            </w:r>
          </w:p>
        </w:tc>
        <w:tc>
          <w:tcPr>
            <w:tcW w:w="1620" w:type="dxa"/>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联</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系</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人</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证件类型</w:t>
            </w:r>
          </w:p>
        </w:tc>
        <w:tc>
          <w:tcPr>
            <w:tcW w:w="1800" w:type="dxa"/>
          </w:tcPr>
          <w:p w:rsidR="00694CA4" w:rsidRPr="00DF1732" w:rsidRDefault="00694CA4" w:rsidP="00694CA4">
            <w:pPr>
              <w:rPr>
                <w:rFonts w:ascii="Times New Roman" w:hAnsi="Times New Roman" w:cs="Times New Roman"/>
                <w:sz w:val="24"/>
                <w:szCs w:val="24"/>
                <w:lang w:eastAsia="zh-CN"/>
              </w:rPr>
            </w:pPr>
          </w:p>
        </w:tc>
        <w:tc>
          <w:tcPr>
            <w:tcW w:w="6840" w:type="dxa"/>
            <w:gridSpan w:val="4"/>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证件号码</w:t>
            </w:r>
          </w:p>
        </w:tc>
      </w:tr>
      <w:tr w:rsidR="00A1089A" w:rsidRPr="00DF1732" w:rsidTr="00503154">
        <w:tc>
          <w:tcPr>
            <w:tcW w:w="9900" w:type="dxa"/>
            <w:gridSpan w:val="6"/>
          </w:tcPr>
          <w:p w:rsidR="00A1089A" w:rsidRPr="00DF1732" w:rsidRDefault="00A1089A" w:rsidP="00694CA4">
            <w:pPr>
              <w:rPr>
                <w:rFonts w:ascii="Times New Roman" w:cs="宋体"/>
                <w:sz w:val="24"/>
                <w:szCs w:val="24"/>
                <w:lang w:eastAsia="zh-CN"/>
              </w:rPr>
            </w:pPr>
            <w:r w:rsidRPr="00530F25">
              <w:rPr>
                <w:rFonts w:ascii="Times New Roman" w:cs="宋体" w:hint="eastAsia"/>
                <w:sz w:val="21"/>
                <w:szCs w:val="24"/>
                <w:lang w:eastAsia="zh-CN"/>
              </w:rPr>
              <w:t>牌照类型</w:t>
            </w:r>
            <w:r w:rsidRPr="00530F25">
              <w:rPr>
                <w:rFonts w:ascii="Times New Roman" w:cs="宋体" w:hint="eastAsia"/>
                <w:sz w:val="21"/>
                <w:szCs w:val="24"/>
                <w:lang w:eastAsia="zh-CN"/>
              </w:rPr>
              <w:t xml:space="preserve">         </w:t>
            </w:r>
            <w:r w:rsidRPr="00530F25">
              <w:rPr>
                <w:rFonts w:ascii="Times New Roman" w:cs="宋体" w:hint="eastAsia"/>
                <w:sz w:val="21"/>
                <w:szCs w:val="24"/>
                <w:lang w:eastAsia="zh-CN"/>
              </w:rPr>
              <w:t>□摇号</w:t>
            </w:r>
            <w:r w:rsidRPr="00530F25">
              <w:rPr>
                <w:rFonts w:ascii="Times New Roman" w:cs="宋体" w:hint="eastAsia"/>
                <w:sz w:val="21"/>
                <w:szCs w:val="24"/>
                <w:lang w:eastAsia="zh-CN"/>
              </w:rPr>
              <w:t xml:space="preserve">           </w:t>
            </w:r>
            <w:r w:rsidRPr="00530F25">
              <w:rPr>
                <w:rFonts w:ascii="Times New Roman" w:cs="宋体" w:hint="eastAsia"/>
                <w:sz w:val="21"/>
                <w:szCs w:val="24"/>
                <w:lang w:eastAsia="zh-CN"/>
              </w:rPr>
              <w:t>□竞拍</w:t>
            </w:r>
            <w:r w:rsidRPr="00530F25">
              <w:rPr>
                <w:rFonts w:ascii="Times New Roman" w:cs="宋体" w:hint="eastAsia"/>
                <w:sz w:val="21"/>
                <w:szCs w:val="24"/>
                <w:lang w:eastAsia="zh-CN"/>
              </w:rPr>
              <w:t xml:space="preserve">           </w:t>
            </w:r>
            <w:r w:rsidRPr="00530F25">
              <w:rPr>
                <w:rFonts w:ascii="Times New Roman" w:cs="宋体" w:hint="eastAsia"/>
                <w:sz w:val="21"/>
                <w:szCs w:val="24"/>
                <w:lang w:eastAsia="zh-CN"/>
              </w:rPr>
              <w:t>□更新</w:t>
            </w:r>
          </w:p>
        </w:tc>
      </w:tr>
    </w:tbl>
    <w:p w:rsidR="005D4AD0" w:rsidRDefault="005D4AD0" w:rsidP="00371337">
      <w:pPr>
        <w:ind w:leftChars="-200" w:left="-440" w:firstLineChars="100" w:firstLine="240"/>
        <w:rPr>
          <w:rFonts w:ascii="Times New Roman" w:cs="宋体"/>
          <w:sz w:val="24"/>
          <w:szCs w:val="24"/>
          <w:lang w:eastAsia="zh-CN"/>
        </w:rPr>
      </w:pPr>
    </w:p>
    <w:p w:rsidR="00694CA4" w:rsidRPr="00DF1732" w:rsidRDefault="00694CA4" w:rsidP="00371337">
      <w:pPr>
        <w:ind w:leftChars="-200" w:left="-440" w:firstLineChars="100" w:firstLine="240"/>
        <w:rPr>
          <w:rFonts w:ascii="Times New Roman" w:hAnsi="Times New Roman" w:cs="Times New Roman"/>
          <w:sz w:val="24"/>
          <w:szCs w:val="24"/>
          <w:lang w:eastAsia="zh-CN"/>
        </w:rPr>
      </w:pPr>
      <w:r w:rsidRPr="00DF1732">
        <w:rPr>
          <w:rFonts w:ascii="Times New Roman" w:cs="宋体" w:hint="eastAsia"/>
          <w:sz w:val="24"/>
          <w:szCs w:val="24"/>
          <w:lang w:eastAsia="zh-CN"/>
        </w:rPr>
        <w:t>（个人购买方适用）</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9"/>
        <w:gridCol w:w="1799"/>
        <w:gridCol w:w="873"/>
        <w:gridCol w:w="1776"/>
        <w:gridCol w:w="1210"/>
        <w:gridCol w:w="3033"/>
      </w:tblGrid>
      <w:tr w:rsidR="00694CA4" w:rsidRPr="00DF1732">
        <w:tc>
          <w:tcPr>
            <w:tcW w:w="1260" w:type="dxa"/>
          </w:tcPr>
          <w:p w:rsidR="00694CA4" w:rsidRPr="00B348D4" w:rsidRDefault="00694CA4" w:rsidP="003C2AC7">
            <w:pPr>
              <w:jc w:val="center"/>
              <w:rPr>
                <w:rFonts w:ascii="宋体" w:hAnsi="宋体" w:cs="Times New Roman"/>
                <w:sz w:val="24"/>
                <w:szCs w:val="24"/>
                <w:lang w:eastAsia="zh-CN"/>
              </w:rPr>
            </w:pPr>
            <w:r w:rsidRPr="00B348D4">
              <w:rPr>
                <w:rFonts w:ascii="宋体" w:hAnsi="宋体" w:cs="宋体" w:hint="eastAsia"/>
                <w:sz w:val="24"/>
                <w:szCs w:val="24"/>
                <w:lang w:eastAsia="zh-CN"/>
              </w:rPr>
              <w:t>姓</w:t>
            </w:r>
            <w:r w:rsidR="003C2AC7" w:rsidRPr="00B348D4">
              <w:rPr>
                <w:rFonts w:ascii="宋体" w:hAnsi="宋体" w:cs="宋体" w:hint="eastAsia"/>
                <w:sz w:val="24"/>
                <w:szCs w:val="24"/>
                <w:lang w:eastAsia="zh-CN"/>
              </w:rPr>
              <w:t xml:space="preserve">  </w:t>
            </w:r>
            <w:r w:rsidRPr="00B348D4">
              <w:rPr>
                <w:rFonts w:ascii="宋体" w:hAnsi="宋体" w:cs="宋体" w:hint="eastAsia"/>
                <w:sz w:val="24"/>
                <w:szCs w:val="24"/>
                <w:lang w:eastAsia="zh-CN"/>
              </w:rPr>
              <w:t>名</w:t>
            </w:r>
          </w:p>
        </w:tc>
        <w:tc>
          <w:tcPr>
            <w:tcW w:w="8640" w:type="dxa"/>
            <w:gridSpan w:val="5"/>
          </w:tcPr>
          <w:p w:rsidR="00694CA4" w:rsidRPr="00B348D4" w:rsidRDefault="00AE4D31" w:rsidP="004434A7">
            <w:pPr>
              <w:rPr>
                <w:rFonts w:ascii="宋体" w:hAnsi="宋体" w:cs="宋体"/>
                <w:sz w:val="24"/>
                <w:szCs w:val="24"/>
                <w:lang w:eastAsia="zh-CN"/>
              </w:rPr>
            </w:pPr>
            <w:r w:rsidRPr="00B348D4">
              <w:rPr>
                <w:rFonts w:ascii="宋体" w:hAnsi="宋体" w:cs="宋体" w:hint="eastAsia"/>
                <w:sz w:val="24"/>
                <w:szCs w:val="24"/>
                <w:lang w:eastAsia="zh-CN"/>
              </w:rPr>
              <w:t>${客户信息:姓名:</w:t>
            </w:r>
            <w:proofErr w:type="spellStart"/>
            <w:r w:rsidRPr="00B348D4">
              <w:rPr>
                <w:rFonts w:ascii="宋体" w:hAnsi="宋体" w:cs="宋体" w:hint="eastAsia"/>
                <w:sz w:val="24"/>
                <w:szCs w:val="24"/>
                <w:lang w:eastAsia="zh-CN"/>
              </w:rPr>
              <w:t>personName</w:t>
            </w:r>
            <w:proofErr w:type="spellEnd"/>
            <w:r w:rsidRPr="00B348D4">
              <w:rPr>
                <w:rFonts w:ascii="宋体" w:hAnsi="宋体" w:cs="宋体" w:hint="eastAsia"/>
                <w:sz w:val="24"/>
                <w:szCs w:val="24"/>
                <w:lang w:eastAsia="zh-CN"/>
              </w:rPr>
              <w:t>}</w:t>
            </w: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联系地址</w:t>
            </w:r>
          </w:p>
        </w:tc>
        <w:tc>
          <w:tcPr>
            <w:tcW w:w="4320" w:type="dxa"/>
            <w:gridSpan w:val="3"/>
          </w:tcPr>
          <w:p w:rsidR="00694CA4" w:rsidRPr="004434A7" w:rsidRDefault="00AE4D31" w:rsidP="004434A7">
            <w:pPr>
              <w:rPr>
                <w:rFonts w:ascii="Times New Roman" w:cs="宋体"/>
                <w:sz w:val="24"/>
                <w:szCs w:val="24"/>
                <w:lang w:eastAsia="zh-CN"/>
              </w:rPr>
            </w:pPr>
            <w:r w:rsidRPr="0097087F">
              <w:rPr>
                <w:rFonts w:ascii="宋体" w:hAnsi="宋体" w:cs="宋体" w:hint="eastAsia"/>
                <w:sz w:val="24"/>
                <w:szCs w:val="24"/>
                <w:lang w:eastAsia="zh-CN"/>
              </w:rPr>
              <w:t>${客户信息:联系地址:</w:t>
            </w:r>
            <w:proofErr w:type="spellStart"/>
            <w:r w:rsidRPr="0097087F">
              <w:rPr>
                <w:rFonts w:ascii="宋体" w:hAnsi="宋体" w:cs="宋体" w:hint="eastAsia"/>
                <w:sz w:val="24"/>
                <w:szCs w:val="24"/>
                <w:lang w:eastAsia="zh-CN"/>
              </w:rPr>
              <w:t>personAddress</w:t>
            </w:r>
            <w:proofErr w:type="spellEnd"/>
            <w:r w:rsidRPr="0097087F">
              <w:rPr>
                <w:rFonts w:ascii="宋体" w:hAnsi="宋体" w:cs="宋体" w:hint="eastAsia"/>
                <w:sz w:val="24"/>
                <w:szCs w:val="24"/>
                <w:lang w:eastAsia="zh-CN"/>
              </w:rPr>
              <w:t>}</w:t>
            </w: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邮</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编</w:t>
            </w:r>
          </w:p>
        </w:tc>
        <w:tc>
          <w:tcPr>
            <w:tcW w:w="3060" w:type="dxa"/>
          </w:tcPr>
          <w:p w:rsidR="00694CA4" w:rsidRPr="00B348D4" w:rsidRDefault="00B348D4" w:rsidP="003829B9">
            <w:pPr>
              <w:rPr>
                <w:rFonts w:ascii="宋体" w:hAnsi="宋体" w:cs="宋体"/>
                <w:sz w:val="24"/>
                <w:szCs w:val="24"/>
                <w:lang w:eastAsia="zh-CN"/>
              </w:rPr>
            </w:pPr>
            <w:r w:rsidRPr="00B348D4">
              <w:rPr>
                <w:rFonts w:ascii="宋体" w:hAnsi="宋体" w:cs="宋体" w:hint="eastAsia"/>
                <w:sz w:val="24"/>
                <w:szCs w:val="24"/>
                <w:lang w:eastAsia="zh-CN"/>
              </w:rPr>
              <w:t>$</w:t>
            </w:r>
            <w:r w:rsidRPr="0097087F">
              <w:rPr>
                <w:rFonts w:ascii="宋体" w:hAnsi="宋体" w:cs="宋体" w:hint="eastAsia"/>
                <w:sz w:val="24"/>
                <w:szCs w:val="24"/>
                <w:lang w:eastAsia="zh-CN"/>
              </w:rPr>
              <w:t>{客户信息:邮编:</w:t>
            </w:r>
            <w:proofErr w:type="spellStart"/>
            <w:r w:rsidRPr="0097087F">
              <w:rPr>
                <w:rFonts w:ascii="宋体" w:hAnsi="宋体" w:cs="宋体" w:hint="eastAsia"/>
                <w:sz w:val="24"/>
                <w:szCs w:val="24"/>
                <w:lang w:eastAsia="zh-CN"/>
              </w:rPr>
              <w:t>personPostalCode</w:t>
            </w:r>
            <w:proofErr w:type="spellEnd"/>
            <w:r w:rsidRPr="0097087F">
              <w:rPr>
                <w:rFonts w:ascii="宋体" w:hAnsi="宋体" w:cs="宋体" w:hint="eastAsia"/>
                <w:sz w:val="24"/>
                <w:szCs w:val="24"/>
                <w:lang w:eastAsia="zh-CN"/>
              </w:rPr>
              <w:t>}</w:t>
            </w: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话</w:t>
            </w:r>
          </w:p>
        </w:tc>
        <w:tc>
          <w:tcPr>
            <w:tcW w:w="1800" w:type="dxa"/>
          </w:tcPr>
          <w:p w:rsidR="00694CA4" w:rsidRPr="00B348D4" w:rsidRDefault="00AE4D31" w:rsidP="000324B3">
            <w:pPr>
              <w:rPr>
                <w:rFonts w:ascii="宋体" w:hAnsi="宋体" w:cs="宋体"/>
                <w:sz w:val="24"/>
                <w:szCs w:val="24"/>
                <w:lang w:eastAsia="zh-CN"/>
              </w:rPr>
            </w:pPr>
            <w:r w:rsidRPr="0097087F">
              <w:rPr>
                <w:rFonts w:ascii="宋体" w:hAnsi="宋体" w:cs="宋体" w:hint="eastAsia"/>
                <w:sz w:val="24"/>
                <w:szCs w:val="24"/>
                <w:lang w:eastAsia="zh-CN"/>
              </w:rPr>
              <w:t>${客户信息:电话:</w:t>
            </w:r>
            <w:proofErr w:type="spellStart"/>
            <w:r w:rsidRPr="0097087F">
              <w:rPr>
                <w:rFonts w:ascii="宋体" w:hAnsi="宋体" w:cs="宋体" w:hint="eastAsia"/>
                <w:sz w:val="24"/>
                <w:szCs w:val="24"/>
                <w:lang w:eastAsia="zh-CN"/>
              </w:rPr>
              <w:t>personTel</w:t>
            </w:r>
            <w:proofErr w:type="spellEnd"/>
            <w:r w:rsidRPr="0097087F">
              <w:rPr>
                <w:rFonts w:ascii="宋体" w:hAnsi="宋体" w:cs="宋体" w:hint="eastAsia"/>
                <w:sz w:val="24"/>
                <w:szCs w:val="24"/>
                <w:lang w:eastAsia="zh-CN"/>
              </w:rPr>
              <w:t>}</w:t>
            </w:r>
          </w:p>
        </w:tc>
        <w:tc>
          <w:tcPr>
            <w:tcW w:w="90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传</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真</w:t>
            </w:r>
          </w:p>
        </w:tc>
        <w:tc>
          <w:tcPr>
            <w:tcW w:w="1620" w:type="dxa"/>
          </w:tcPr>
          <w:p w:rsidR="00694CA4" w:rsidRPr="0097087F" w:rsidRDefault="00B348D4" w:rsidP="004434A7">
            <w:pPr>
              <w:rPr>
                <w:rFonts w:ascii="宋体" w:hAnsi="宋体" w:cs="宋体"/>
                <w:sz w:val="24"/>
                <w:szCs w:val="24"/>
                <w:lang w:eastAsia="zh-CN"/>
              </w:rPr>
            </w:pPr>
            <w:r w:rsidRPr="0097087F">
              <w:rPr>
                <w:rFonts w:ascii="宋体" w:hAnsi="宋体" w:cs="宋体" w:hint="eastAsia"/>
                <w:sz w:val="24"/>
                <w:szCs w:val="24"/>
                <w:lang w:eastAsia="zh-CN"/>
              </w:rPr>
              <w:t>${客户信息:传真:</w:t>
            </w:r>
            <w:proofErr w:type="spellStart"/>
            <w:r w:rsidRPr="0097087F">
              <w:rPr>
                <w:rFonts w:ascii="宋体" w:hAnsi="宋体" w:cs="宋体" w:hint="eastAsia"/>
                <w:sz w:val="24"/>
                <w:szCs w:val="24"/>
                <w:lang w:eastAsia="zh-CN"/>
              </w:rPr>
              <w:t>personFax</w:t>
            </w:r>
            <w:proofErr w:type="spellEnd"/>
            <w:r w:rsidRPr="0097087F">
              <w:rPr>
                <w:rFonts w:ascii="宋体" w:hAnsi="宋体" w:cs="宋体" w:hint="eastAsia"/>
                <w:sz w:val="24"/>
                <w:szCs w:val="24"/>
                <w:lang w:eastAsia="zh-CN"/>
              </w:rPr>
              <w:t>}</w:t>
            </w: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电子邮件</w:t>
            </w:r>
          </w:p>
        </w:tc>
        <w:tc>
          <w:tcPr>
            <w:tcW w:w="3060" w:type="dxa"/>
          </w:tcPr>
          <w:p w:rsidR="00694CA4" w:rsidRPr="00DF1732" w:rsidRDefault="00B348D4" w:rsidP="000324B3">
            <w:pPr>
              <w:rPr>
                <w:rFonts w:ascii="Times New Roman" w:hAnsi="Times New Roman" w:cs="Times New Roman"/>
                <w:sz w:val="24"/>
                <w:szCs w:val="24"/>
                <w:lang w:eastAsia="zh-CN"/>
              </w:rPr>
            </w:pPr>
            <w:r w:rsidRPr="0097087F">
              <w:rPr>
                <w:rFonts w:ascii="宋体" w:hAnsi="宋体" w:cs="宋体" w:hint="eastAsia"/>
                <w:sz w:val="24"/>
                <w:szCs w:val="24"/>
                <w:lang w:eastAsia="zh-CN"/>
              </w:rPr>
              <w:t>${客户信息:电子邮件:</w:t>
            </w:r>
            <w:proofErr w:type="spellStart"/>
            <w:r w:rsidRPr="0097087F">
              <w:rPr>
                <w:rFonts w:ascii="宋体" w:hAnsi="宋体" w:cs="宋体" w:hint="eastAsia"/>
                <w:sz w:val="24"/>
                <w:szCs w:val="24"/>
                <w:lang w:eastAsia="zh-CN"/>
              </w:rPr>
              <w:t>personEmail</w:t>
            </w:r>
            <w:proofErr w:type="spellEnd"/>
            <w:r w:rsidRPr="0097087F">
              <w:rPr>
                <w:rFonts w:ascii="宋体" w:hAnsi="宋体" w:cs="宋体" w:hint="eastAsia"/>
                <w:sz w:val="24"/>
                <w:szCs w:val="24"/>
                <w:lang w:eastAsia="zh-CN"/>
              </w:rPr>
              <w:t>}</w:t>
            </w:r>
          </w:p>
        </w:tc>
      </w:tr>
      <w:tr w:rsidR="00694CA4" w:rsidRPr="00DF1732">
        <w:tc>
          <w:tcPr>
            <w:tcW w:w="1260" w:type="dxa"/>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证件类型</w:t>
            </w:r>
          </w:p>
        </w:tc>
        <w:tc>
          <w:tcPr>
            <w:tcW w:w="8640" w:type="dxa"/>
            <w:gridSpan w:val="5"/>
          </w:tcPr>
          <w:p w:rsidR="00694CA4" w:rsidRPr="00285CA7" w:rsidRDefault="003758A0" w:rsidP="00285CA7">
            <w:pPr>
              <w:ind w:firstLineChars="50" w:firstLine="120"/>
              <w:rPr>
                <w:rFonts w:ascii="宋体" w:hAnsi="宋体" w:cs="宋体"/>
                <w:sz w:val="24"/>
                <w:szCs w:val="24"/>
                <w:lang w:eastAsia="zh-CN"/>
              </w:rPr>
            </w:pPr>
            <w:r w:rsidRPr="00285CA7">
              <w:rPr>
                <w:rFonts w:ascii="宋体" w:hAnsi="宋体" w:cs="宋体"/>
                <w:sz w:val="24"/>
                <w:szCs w:val="24"/>
                <w:lang w:eastAsia="zh-CN"/>
              </w:rPr>
              <w:t>${</w:t>
            </w:r>
            <w:r w:rsidRPr="00285CA7">
              <w:rPr>
                <w:rFonts w:ascii="宋体" w:hAnsi="宋体" w:cs="宋体" w:hint="eastAsia"/>
                <w:sz w:val="24"/>
                <w:szCs w:val="24"/>
                <w:lang w:eastAsia="zh-CN"/>
              </w:rPr>
              <w:t>客户信息</w:t>
            </w:r>
            <w:r w:rsidRPr="00285CA7">
              <w:rPr>
                <w:rFonts w:ascii="宋体" w:hAnsi="宋体" w:cs="宋体"/>
                <w:sz w:val="24"/>
                <w:szCs w:val="24"/>
                <w:lang w:eastAsia="zh-CN"/>
              </w:rPr>
              <w:t>:</w:t>
            </w:r>
            <w:r w:rsidRPr="00285CA7">
              <w:rPr>
                <w:rFonts w:ascii="宋体" w:hAnsi="宋体" w:cs="宋体" w:hint="eastAsia"/>
                <w:sz w:val="24"/>
                <w:szCs w:val="24"/>
                <w:lang w:eastAsia="zh-CN"/>
              </w:rPr>
              <w:t>证件类型</w:t>
            </w:r>
            <w:r w:rsidRPr="00285CA7">
              <w:rPr>
                <w:rFonts w:ascii="宋体" w:hAnsi="宋体" w:cs="宋体"/>
                <w:sz w:val="24"/>
                <w:szCs w:val="24"/>
                <w:lang w:eastAsia="zh-CN"/>
              </w:rPr>
              <w:t>:</w:t>
            </w:r>
            <w:proofErr w:type="spellStart"/>
            <w:r w:rsidRPr="00285CA7">
              <w:rPr>
                <w:rFonts w:ascii="宋体" w:hAnsi="宋体" w:cs="宋体" w:hint="eastAsia"/>
                <w:sz w:val="24"/>
                <w:szCs w:val="24"/>
                <w:lang w:eastAsia="zh-CN"/>
              </w:rPr>
              <w:t>c</w:t>
            </w:r>
            <w:r w:rsidRPr="00285CA7">
              <w:rPr>
                <w:rFonts w:ascii="宋体" w:hAnsi="宋体" w:cs="宋体"/>
                <w:sz w:val="24"/>
                <w:szCs w:val="24"/>
                <w:lang w:eastAsia="zh-CN"/>
              </w:rPr>
              <w:t>redentialType:</w:t>
            </w:r>
            <w:r w:rsidRPr="00285CA7">
              <w:rPr>
                <w:rFonts w:ascii="宋体" w:hAnsi="宋体" w:cs="宋体" w:hint="eastAsia"/>
                <w:sz w:val="24"/>
                <w:szCs w:val="24"/>
                <w:lang w:eastAsia="zh-CN"/>
              </w:rPr>
              <w:t>Option</w:t>
            </w:r>
            <w:proofErr w:type="spellEnd"/>
            <w:r w:rsidRPr="00285CA7">
              <w:rPr>
                <w:rFonts w:ascii="宋体" w:hAnsi="宋体" w:cs="宋体"/>
                <w:sz w:val="24"/>
                <w:szCs w:val="24"/>
                <w:lang w:eastAsia="zh-CN"/>
              </w:rPr>
              <w:t>:</w:t>
            </w:r>
            <w:r w:rsidRPr="00285CA7">
              <w:rPr>
                <w:rFonts w:ascii="宋体" w:hAnsi="宋体" w:cs="宋体" w:hint="eastAsia"/>
                <w:sz w:val="24"/>
                <w:szCs w:val="24"/>
                <w:lang w:eastAsia="zh-CN"/>
              </w:rPr>
              <w:t>身份证</w:t>
            </w:r>
            <w:r w:rsidRPr="00285CA7">
              <w:rPr>
                <w:rFonts w:ascii="宋体" w:hAnsi="宋体" w:cs="宋体"/>
                <w:sz w:val="24"/>
                <w:szCs w:val="24"/>
                <w:lang w:eastAsia="zh-CN"/>
              </w:rPr>
              <w:t>,</w:t>
            </w:r>
            <w:r w:rsidRPr="00285CA7">
              <w:rPr>
                <w:rFonts w:ascii="宋体" w:hAnsi="宋体" w:cs="宋体" w:hint="eastAsia"/>
                <w:sz w:val="24"/>
                <w:szCs w:val="24"/>
                <w:lang w:eastAsia="zh-CN"/>
              </w:rPr>
              <w:t>居住证</w:t>
            </w:r>
            <w:r w:rsidRPr="00285CA7">
              <w:rPr>
                <w:rFonts w:ascii="宋体" w:hAnsi="宋体" w:cs="宋体"/>
                <w:sz w:val="24"/>
                <w:szCs w:val="24"/>
                <w:lang w:eastAsia="zh-CN"/>
              </w:rPr>
              <w:t>,</w:t>
            </w:r>
            <w:r w:rsidRPr="00285CA7">
              <w:rPr>
                <w:rFonts w:ascii="宋体" w:hAnsi="宋体" w:cs="宋体" w:hint="eastAsia"/>
                <w:sz w:val="24"/>
                <w:szCs w:val="24"/>
                <w:lang w:eastAsia="zh-CN"/>
              </w:rPr>
              <w:t>护照</w:t>
            </w:r>
            <w:r w:rsidRPr="00285CA7">
              <w:rPr>
                <w:rFonts w:ascii="宋体" w:hAnsi="宋体" w:cs="宋体"/>
                <w:sz w:val="24"/>
                <w:szCs w:val="24"/>
                <w:lang w:eastAsia="zh-CN"/>
              </w:rPr>
              <w:t>,</w:t>
            </w:r>
            <w:r w:rsidRPr="00285CA7">
              <w:rPr>
                <w:rFonts w:ascii="宋体" w:hAnsi="宋体" w:cs="宋体" w:hint="eastAsia"/>
                <w:sz w:val="24"/>
                <w:szCs w:val="24"/>
                <w:lang w:eastAsia="zh-CN"/>
              </w:rPr>
              <w:t>永久居留证</w:t>
            </w:r>
            <w:r w:rsidRPr="00285CA7">
              <w:rPr>
                <w:rFonts w:ascii="宋体" w:hAnsi="宋体" w:cs="宋体"/>
                <w:sz w:val="24"/>
                <w:szCs w:val="24"/>
                <w:lang w:eastAsia="zh-CN"/>
              </w:rPr>
              <w:t>,</w:t>
            </w:r>
            <w:r w:rsidRPr="00285CA7">
              <w:rPr>
                <w:rFonts w:ascii="宋体" w:hAnsi="宋体" w:cs="宋体" w:hint="eastAsia"/>
                <w:sz w:val="24"/>
                <w:szCs w:val="24"/>
                <w:lang w:eastAsia="zh-CN"/>
              </w:rPr>
              <w:t>其他</w:t>
            </w:r>
            <w:r w:rsidRPr="00285CA7">
              <w:rPr>
                <w:rFonts w:ascii="宋体" w:hAnsi="宋体" w:cs="宋体"/>
                <w:sz w:val="24"/>
                <w:szCs w:val="24"/>
                <w:lang w:eastAsia="zh-CN"/>
              </w:rPr>
              <w:t>}</w:t>
            </w:r>
          </w:p>
        </w:tc>
      </w:tr>
      <w:tr w:rsidR="00694CA4" w:rsidRPr="00DF1732">
        <w:tc>
          <w:tcPr>
            <w:tcW w:w="1260" w:type="dxa"/>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证件号码</w:t>
            </w:r>
          </w:p>
        </w:tc>
        <w:tc>
          <w:tcPr>
            <w:tcW w:w="8640" w:type="dxa"/>
            <w:gridSpan w:val="5"/>
          </w:tcPr>
          <w:p w:rsidR="00694CA4" w:rsidRPr="00DF1732" w:rsidRDefault="00694CA4" w:rsidP="00694CA4">
            <w:pPr>
              <w:rPr>
                <w:rFonts w:ascii="Times New Roman" w:hAnsi="Times New Roman" w:cs="Times New Roman"/>
                <w:sz w:val="21"/>
                <w:szCs w:val="21"/>
                <w:lang w:eastAsia="zh-CN"/>
              </w:rPr>
            </w:pPr>
          </w:p>
        </w:tc>
      </w:tr>
      <w:tr w:rsidR="00A1089A" w:rsidRPr="00DF1732" w:rsidTr="00503154">
        <w:tc>
          <w:tcPr>
            <w:tcW w:w="9900" w:type="dxa"/>
            <w:gridSpan w:val="6"/>
          </w:tcPr>
          <w:p w:rsidR="00A1089A" w:rsidRPr="00DF1732" w:rsidRDefault="00A1089A" w:rsidP="00694CA4">
            <w:pPr>
              <w:rPr>
                <w:rFonts w:ascii="Times New Roman" w:hAnsi="Times New Roman" w:cs="Times New Roman"/>
                <w:sz w:val="21"/>
                <w:szCs w:val="21"/>
                <w:lang w:eastAsia="zh-CN"/>
              </w:rPr>
            </w:pPr>
            <w:r w:rsidRPr="00530F25">
              <w:rPr>
                <w:rFonts w:ascii="Times New Roman" w:cs="宋体" w:hint="eastAsia"/>
                <w:sz w:val="21"/>
                <w:szCs w:val="24"/>
                <w:lang w:eastAsia="zh-CN"/>
              </w:rPr>
              <w:t>牌照类型</w:t>
            </w:r>
            <w:r w:rsidRPr="00530F25">
              <w:rPr>
                <w:rFonts w:ascii="Times New Roman" w:cs="宋体" w:hint="eastAsia"/>
                <w:sz w:val="21"/>
                <w:szCs w:val="24"/>
                <w:lang w:eastAsia="zh-CN"/>
              </w:rPr>
              <w:t xml:space="preserve">         </w:t>
            </w:r>
            <w:r w:rsidRPr="00530F25">
              <w:rPr>
                <w:rFonts w:ascii="Times New Roman" w:cs="宋体" w:hint="eastAsia"/>
                <w:sz w:val="21"/>
                <w:szCs w:val="24"/>
                <w:lang w:eastAsia="zh-CN"/>
              </w:rPr>
              <w:t>□摇号</w:t>
            </w:r>
            <w:r w:rsidRPr="00530F25">
              <w:rPr>
                <w:rFonts w:ascii="Times New Roman" w:cs="宋体" w:hint="eastAsia"/>
                <w:sz w:val="21"/>
                <w:szCs w:val="24"/>
                <w:lang w:eastAsia="zh-CN"/>
              </w:rPr>
              <w:t xml:space="preserve">           </w:t>
            </w:r>
            <w:r w:rsidRPr="00530F25">
              <w:rPr>
                <w:rFonts w:ascii="Times New Roman" w:cs="宋体" w:hint="eastAsia"/>
                <w:sz w:val="21"/>
                <w:szCs w:val="24"/>
                <w:lang w:eastAsia="zh-CN"/>
              </w:rPr>
              <w:t>□竞拍</w:t>
            </w:r>
            <w:r w:rsidRPr="00530F25">
              <w:rPr>
                <w:rFonts w:ascii="Times New Roman" w:cs="宋体" w:hint="eastAsia"/>
                <w:sz w:val="21"/>
                <w:szCs w:val="24"/>
                <w:lang w:eastAsia="zh-CN"/>
              </w:rPr>
              <w:t xml:space="preserve">           </w:t>
            </w:r>
            <w:r w:rsidRPr="00530F25">
              <w:rPr>
                <w:rFonts w:ascii="Times New Roman" w:cs="宋体" w:hint="eastAsia"/>
                <w:sz w:val="21"/>
                <w:szCs w:val="24"/>
                <w:lang w:eastAsia="zh-CN"/>
              </w:rPr>
              <w:t>□更新</w:t>
            </w:r>
          </w:p>
        </w:tc>
      </w:tr>
    </w:tbl>
    <w:p w:rsidR="00694CA4" w:rsidRPr="00DF1732" w:rsidRDefault="00694CA4" w:rsidP="00371337">
      <w:pPr>
        <w:ind w:leftChars="-150" w:left="-330" w:firstLineChars="100" w:firstLine="240"/>
        <w:rPr>
          <w:rFonts w:ascii="Times New Roman" w:hAnsi="Times New Roman" w:cs="Times New Roman"/>
          <w:sz w:val="24"/>
          <w:szCs w:val="24"/>
          <w:lang w:eastAsia="zh-CN"/>
        </w:rPr>
      </w:pPr>
      <w:r w:rsidRPr="00DF1732">
        <w:rPr>
          <w:rFonts w:ascii="Times New Roman" w:cs="宋体" w:hint="eastAsia"/>
          <w:sz w:val="24"/>
          <w:szCs w:val="24"/>
          <w:lang w:eastAsia="zh-CN"/>
        </w:rPr>
        <w:t>购买方委托代理人（如适用）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798"/>
        <w:gridCol w:w="899"/>
        <w:gridCol w:w="1618"/>
        <w:gridCol w:w="1259"/>
        <w:gridCol w:w="3056"/>
      </w:tblGrid>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姓</w:t>
            </w:r>
            <w:r w:rsidR="005961C5" w:rsidRPr="00DF1732">
              <w:rPr>
                <w:rFonts w:ascii="Times New Roman" w:cs="宋体" w:hint="eastAsia"/>
                <w:sz w:val="24"/>
                <w:szCs w:val="24"/>
                <w:lang w:eastAsia="zh-CN"/>
              </w:rPr>
              <w:t xml:space="preserve"> </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名</w:t>
            </w:r>
          </w:p>
        </w:tc>
        <w:tc>
          <w:tcPr>
            <w:tcW w:w="8640" w:type="dxa"/>
            <w:gridSpan w:val="5"/>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联系地址</w:t>
            </w:r>
          </w:p>
        </w:tc>
        <w:tc>
          <w:tcPr>
            <w:tcW w:w="4320" w:type="dxa"/>
            <w:gridSpan w:val="3"/>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邮</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编</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w:t>
            </w:r>
            <w:r w:rsidR="005961C5" w:rsidRPr="00DF1732">
              <w:rPr>
                <w:rFonts w:ascii="Times New Roman" w:cs="宋体" w:hint="eastAsia"/>
                <w:sz w:val="24"/>
                <w:szCs w:val="24"/>
                <w:lang w:eastAsia="zh-CN"/>
              </w:rPr>
              <w:t xml:space="preserve"> </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话</w:t>
            </w:r>
          </w:p>
        </w:tc>
        <w:tc>
          <w:tcPr>
            <w:tcW w:w="1800" w:type="dxa"/>
          </w:tcPr>
          <w:p w:rsidR="00694CA4" w:rsidRPr="00DF1732" w:rsidRDefault="00694CA4" w:rsidP="00694CA4">
            <w:pPr>
              <w:rPr>
                <w:rFonts w:ascii="Times New Roman" w:hAnsi="Times New Roman" w:cs="Times New Roman"/>
                <w:sz w:val="24"/>
                <w:szCs w:val="24"/>
                <w:lang w:eastAsia="zh-CN"/>
              </w:rPr>
            </w:pPr>
          </w:p>
        </w:tc>
        <w:tc>
          <w:tcPr>
            <w:tcW w:w="900" w:type="dxa"/>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传</w:t>
            </w:r>
            <w:r w:rsidR="003C2AC7" w:rsidRPr="00DF1732">
              <w:rPr>
                <w:rFonts w:ascii="Times New Roman" w:cs="宋体" w:hint="eastAsia"/>
                <w:sz w:val="24"/>
                <w:szCs w:val="24"/>
                <w:lang w:eastAsia="zh-CN"/>
              </w:rPr>
              <w:t xml:space="preserve"> </w:t>
            </w:r>
            <w:r w:rsidRPr="00DF1732">
              <w:rPr>
                <w:rFonts w:ascii="Times New Roman" w:cs="宋体" w:hint="eastAsia"/>
                <w:sz w:val="24"/>
                <w:szCs w:val="24"/>
                <w:lang w:eastAsia="zh-CN"/>
              </w:rPr>
              <w:t>真</w:t>
            </w:r>
          </w:p>
        </w:tc>
        <w:tc>
          <w:tcPr>
            <w:tcW w:w="1620" w:type="dxa"/>
          </w:tcPr>
          <w:p w:rsidR="00694CA4" w:rsidRPr="00DF1732" w:rsidRDefault="00694CA4" w:rsidP="00694CA4">
            <w:pPr>
              <w:rPr>
                <w:rFonts w:ascii="Times New Roman" w:hAnsi="Times New Roman" w:cs="Times New Roman"/>
                <w:sz w:val="24"/>
                <w:szCs w:val="24"/>
                <w:lang w:eastAsia="zh-CN"/>
              </w:rPr>
            </w:pPr>
          </w:p>
        </w:tc>
        <w:tc>
          <w:tcPr>
            <w:tcW w:w="1260" w:type="dxa"/>
          </w:tcPr>
          <w:p w:rsidR="00694CA4" w:rsidRPr="00DF1732" w:rsidRDefault="00694CA4" w:rsidP="003C2AC7">
            <w:pPr>
              <w:jc w:val="center"/>
              <w:rPr>
                <w:rFonts w:ascii="Times New Roman" w:hAnsi="Times New Roman" w:cs="Times New Roman"/>
                <w:sz w:val="24"/>
                <w:szCs w:val="24"/>
                <w:lang w:eastAsia="zh-CN"/>
              </w:rPr>
            </w:pPr>
            <w:r w:rsidRPr="00DF1732">
              <w:rPr>
                <w:rFonts w:ascii="Times New Roman" w:cs="宋体" w:hint="eastAsia"/>
                <w:sz w:val="24"/>
                <w:szCs w:val="24"/>
                <w:lang w:eastAsia="zh-CN"/>
              </w:rPr>
              <w:t>电子邮件</w:t>
            </w:r>
          </w:p>
        </w:tc>
        <w:tc>
          <w:tcPr>
            <w:tcW w:w="3060" w:type="dxa"/>
          </w:tcPr>
          <w:p w:rsidR="00694CA4" w:rsidRPr="00DF1732" w:rsidRDefault="00694CA4" w:rsidP="00694CA4">
            <w:pPr>
              <w:rPr>
                <w:rFonts w:ascii="Times New Roman" w:hAnsi="Times New Roman" w:cs="Times New Roman"/>
                <w:sz w:val="24"/>
                <w:szCs w:val="24"/>
                <w:lang w:eastAsia="zh-CN"/>
              </w:rPr>
            </w:pPr>
          </w:p>
        </w:tc>
      </w:tr>
      <w:tr w:rsidR="00694CA4" w:rsidRPr="00DF1732">
        <w:tc>
          <w:tcPr>
            <w:tcW w:w="1260" w:type="dxa"/>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证件类型</w:t>
            </w:r>
          </w:p>
        </w:tc>
        <w:tc>
          <w:tcPr>
            <w:tcW w:w="8640" w:type="dxa"/>
            <w:gridSpan w:val="5"/>
          </w:tcPr>
          <w:p w:rsidR="00694CA4" w:rsidRPr="00DF1732" w:rsidRDefault="00694CA4" w:rsidP="005F0A8C">
            <w:pPr>
              <w:ind w:firstLineChars="50" w:firstLine="105"/>
              <w:rPr>
                <w:rFonts w:ascii="Times New Roman" w:hAnsi="Times New Roman" w:cs="Times New Roman"/>
                <w:sz w:val="24"/>
                <w:szCs w:val="24"/>
                <w:lang w:eastAsia="zh-CN"/>
              </w:rPr>
            </w:pPr>
            <w:r w:rsidRPr="00DF1732">
              <w:rPr>
                <w:rFonts w:ascii="宋体" w:cs="宋体" w:hint="eastAsia"/>
                <w:sz w:val="21"/>
                <w:szCs w:val="21"/>
                <w:lang w:eastAsia="zh-CN"/>
              </w:rPr>
              <w:t>□</w:t>
            </w:r>
            <w:r w:rsidRPr="00DF1732">
              <w:rPr>
                <w:rFonts w:ascii="宋体" w:hAnsi="宋体" w:cs="宋体" w:hint="eastAsia"/>
                <w:sz w:val="24"/>
                <w:szCs w:val="24"/>
                <w:lang w:eastAsia="zh-CN"/>
              </w:rPr>
              <w:t>身份证</w:t>
            </w:r>
            <w:r w:rsidRPr="00DF1732">
              <w:rPr>
                <w:rFonts w:ascii="宋体" w:hAnsi="宋体" w:cs="宋体"/>
                <w:sz w:val="24"/>
                <w:szCs w:val="24"/>
                <w:lang w:eastAsia="zh-CN"/>
              </w:rPr>
              <w:t xml:space="preserve"> </w:t>
            </w:r>
            <w:r w:rsidR="005F0A8C" w:rsidRPr="00DF1732">
              <w:rPr>
                <w:rFonts w:ascii="宋体" w:hAnsi="宋体" w:cs="宋体" w:hint="eastAsia"/>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居住证</w:t>
            </w:r>
            <w:r w:rsidR="005F0A8C" w:rsidRPr="00DF1732">
              <w:rPr>
                <w:rFonts w:ascii="宋体" w:hAnsi="宋体" w:cs="宋体" w:hint="eastAsia"/>
                <w:sz w:val="24"/>
                <w:szCs w:val="24"/>
                <w:lang w:eastAsia="zh-CN"/>
              </w:rPr>
              <w:t xml:space="preserve"> </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护照</w:t>
            </w:r>
            <w:r w:rsidR="005F0A8C" w:rsidRPr="00DF1732">
              <w:rPr>
                <w:rFonts w:ascii="宋体" w:hAnsi="宋体" w:cs="宋体" w:hint="eastAsia"/>
                <w:sz w:val="24"/>
                <w:szCs w:val="24"/>
                <w:lang w:eastAsia="zh-CN"/>
              </w:rPr>
              <w:t xml:space="preserve"> </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永久居留证</w:t>
            </w:r>
            <w:r w:rsidR="005F0A8C" w:rsidRPr="00DF1732">
              <w:rPr>
                <w:rFonts w:ascii="宋体" w:hAnsi="宋体" w:cs="宋体" w:hint="eastAsia"/>
                <w:sz w:val="24"/>
                <w:szCs w:val="24"/>
                <w:lang w:eastAsia="zh-CN"/>
              </w:rPr>
              <w:t xml:space="preserve"> </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Pr="00DF1732">
              <w:rPr>
                <w:rFonts w:ascii="Times New Roman" w:cs="宋体" w:hint="eastAsia"/>
                <w:sz w:val="24"/>
                <w:szCs w:val="24"/>
                <w:lang w:eastAsia="zh-CN"/>
              </w:rPr>
              <w:t>其他</w:t>
            </w:r>
          </w:p>
        </w:tc>
      </w:tr>
      <w:tr w:rsidR="00694CA4" w:rsidRPr="00DF1732">
        <w:tc>
          <w:tcPr>
            <w:tcW w:w="1260" w:type="dxa"/>
          </w:tcPr>
          <w:p w:rsidR="00694CA4" w:rsidRPr="00DF1732" w:rsidRDefault="00694CA4" w:rsidP="00694CA4">
            <w:pPr>
              <w:rPr>
                <w:rFonts w:ascii="Times New Roman" w:hAnsi="Times New Roman" w:cs="Times New Roman"/>
                <w:sz w:val="24"/>
                <w:szCs w:val="24"/>
                <w:lang w:eastAsia="zh-CN"/>
              </w:rPr>
            </w:pPr>
            <w:r w:rsidRPr="00DF1732">
              <w:rPr>
                <w:rFonts w:ascii="Times New Roman" w:cs="宋体" w:hint="eastAsia"/>
                <w:sz w:val="24"/>
                <w:szCs w:val="24"/>
                <w:lang w:eastAsia="zh-CN"/>
              </w:rPr>
              <w:t>证件号码</w:t>
            </w:r>
          </w:p>
        </w:tc>
        <w:tc>
          <w:tcPr>
            <w:tcW w:w="8640" w:type="dxa"/>
            <w:gridSpan w:val="5"/>
          </w:tcPr>
          <w:p w:rsidR="00694CA4" w:rsidRPr="00DF1732" w:rsidRDefault="00694CA4" w:rsidP="00694CA4">
            <w:pPr>
              <w:rPr>
                <w:rFonts w:ascii="Times New Roman" w:hAnsi="Times New Roman" w:cs="Times New Roman"/>
                <w:sz w:val="21"/>
                <w:szCs w:val="21"/>
                <w:lang w:eastAsia="zh-CN"/>
              </w:rPr>
            </w:pPr>
          </w:p>
        </w:tc>
      </w:tr>
    </w:tbl>
    <w:p w:rsidR="00166EA6" w:rsidRPr="00DF1732" w:rsidRDefault="00166EA6" w:rsidP="00166EA6">
      <w:pPr>
        <w:rPr>
          <w:rFonts w:ascii="Times New Roman" w:cs="宋体"/>
          <w:b/>
          <w:bCs/>
          <w:sz w:val="24"/>
          <w:szCs w:val="24"/>
          <w:lang w:eastAsia="zh-CN"/>
        </w:rPr>
      </w:pPr>
    </w:p>
    <w:p w:rsidR="0079094C" w:rsidRDefault="009C41EC" w:rsidP="0079094C">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标的物</w:t>
      </w:r>
      <w:r w:rsidR="009F5B08" w:rsidRPr="00DF1732">
        <w:rPr>
          <w:rFonts w:ascii="Times New Roman" w:cs="宋体" w:hint="eastAsia"/>
          <w:b/>
          <w:bCs/>
          <w:sz w:val="24"/>
          <w:szCs w:val="24"/>
          <w:lang w:eastAsia="zh-CN"/>
        </w:rPr>
        <w:t>（“车辆”）</w:t>
      </w:r>
      <w:r w:rsidRPr="00DF1732">
        <w:rPr>
          <w:rFonts w:ascii="Times New Roman" w:cs="宋体" w:hint="eastAsia"/>
          <w:b/>
          <w:bCs/>
          <w:sz w:val="24"/>
          <w:szCs w:val="24"/>
          <w:lang w:eastAsia="zh-CN"/>
        </w:rPr>
        <w:t>情况</w:t>
      </w:r>
      <w:r w:rsidR="001A3611">
        <w:rPr>
          <w:rFonts w:ascii="Times New Roman" w:cs="宋体" w:hint="eastAsia"/>
          <w:b/>
          <w:bCs/>
          <w:sz w:val="24"/>
          <w:szCs w:val="24"/>
          <w:lang w:eastAsia="zh-CN"/>
        </w:rPr>
        <w:t>（部分参数需车</w:t>
      </w:r>
      <w:r w:rsidR="00651F41">
        <w:rPr>
          <w:rFonts w:ascii="Times New Roman" w:cs="宋体" w:hint="eastAsia"/>
          <w:b/>
          <w:bCs/>
          <w:sz w:val="24"/>
          <w:szCs w:val="24"/>
          <w:lang w:eastAsia="zh-CN"/>
        </w:rPr>
        <w:t>辆</w:t>
      </w:r>
      <w:r w:rsidR="001A3611">
        <w:rPr>
          <w:rFonts w:ascii="Times New Roman" w:cs="宋体" w:hint="eastAsia"/>
          <w:b/>
          <w:bCs/>
          <w:sz w:val="24"/>
          <w:szCs w:val="24"/>
          <w:lang w:eastAsia="zh-CN"/>
        </w:rPr>
        <w:t>入境入库后方能填写）</w:t>
      </w: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Change w:id="3" w:author="郁 方兴" w:date="2020-02-24T15:20:00Z">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PrChange>
      </w:tblPr>
      <w:tblGrid>
        <w:gridCol w:w="3105"/>
        <w:gridCol w:w="3138"/>
        <w:gridCol w:w="2124"/>
        <w:gridCol w:w="1533"/>
        <w:tblGridChange w:id="4">
          <w:tblGrid>
            <w:gridCol w:w="2677"/>
            <w:gridCol w:w="428"/>
            <w:gridCol w:w="95"/>
            <w:gridCol w:w="3160"/>
            <w:gridCol w:w="33"/>
            <w:gridCol w:w="1067"/>
            <w:gridCol w:w="2440"/>
          </w:tblGrid>
        </w:tblGridChange>
      </w:tblGrid>
      <w:tr w:rsidR="003829B9" w:rsidRPr="00EC154A" w:rsidTr="00D97A50">
        <w:trPr>
          <w:trHeight w:hRule="exact" w:val="454"/>
          <w:trPrChange w:id="5" w:author="郁 方兴" w:date="2020-02-24T15:20:00Z">
            <w:trPr>
              <w:trHeight w:hRule="exact" w:val="454"/>
            </w:trPr>
          </w:trPrChange>
        </w:trPr>
        <w:tc>
          <w:tcPr>
            <w:tcW w:w="3105" w:type="dxa"/>
            <w:tcBorders>
              <w:top w:val="single" w:sz="4" w:space="0" w:color="auto"/>
              <w:left w:val="single" w:sz="4" w:space="0" w:color="auto"/>
              <w:bottom w:val="single" w:sz="4" w:space="0" w:color="auto"/>
              <w:right w:val="single" w:sz="4" w:space="0" w:color="auto"/>
            </w:tcBorders>
            <w:tcPrChange w:id="6" w:author="郁 方兴" w:date="2020-02-24T15:20:00Z">
              <w:tcPr>
                <w:tcW w:w="2647" w:type="dxa"/>
                <w:gridSpan w:val="3"/>
                <w:tcBorders>
                  <w:top w:val="single" w:sz="4" w:space="0" w:color="auto"/>
                  <w:left w:val="single" w:sz="4" w:space="0" w:color="auto"/>
                  <w:bottom w:val="single" w:sz="4" w:space="0" w:color="auto"/>
                  <w:right w:val="single" w:sz="4" w:space="0" w:color="auto"/>
                </w:tcBorders>
              </w:tcPr>
            </w:tcPrChange>
          </w:tcPr>
          <w:p w:rsidR="00E332F7" w:rsidRPr="0079094C" w:rsidRDefault="003A03F7" w:rsidP="003A03F7">
            <w:pPr>
              <w:spacing w:line="360" w:lineRule="auto"/>
              <w:rPr>
                <w:rFonts w:ascii="Times New Roman" w:hAnsi="Times New Roman" w:cs="宋体"/>
                <w:sz w:val="24"/>
                <w:szCs w:val="24"/>
                <w:lang w:eastAsia="zh-CN"/>
              </w:rPr>
            </w:pPr>
            <w:r>
              <w:rPr>
                <w:rFonts w:ascii="Times New Roman" w:hAnsi="Times New Roman" w:cs="宋体" w:hint="eastAsia"/>
                <w:sz w:val="24"/>
                <w:szCs w:val="24"/>
                <w:lang w:eastAsia="zh-CN"/>
              </w:rPr>
              <w:t>品牌：</w:t>
            </w:r>
            <w:r w:rsidRPr="003A03F7">
              <w:rPr>
                <w:rFonts w:ascii="Times New Roman" w:hAnsi="Times New Roman" w:cs="宋体" w:hint="eastAsia"/>
                <w:sz w:val="24"/>
                <w:szCs w:val="24"/>
                <w:lang w:eastAsia="zh-CN"/>
              </w:rPr>
              <w:t>${</w:t>
            </w:r>
            <w:r w:rsidRPr="003A03F7">
              <w:rPr>
                <w:rFonts w:ascii="Times New Roman" w:hAnsi="Times New Roman" w:cs="宋体" w:hint="eastAsia"/>
                <w:sz w:val="24"/>
                <w:szCs w:val="24"/>
                <w:lang w:eastAsia="zh-CN"/>
              </w:rPr>
              <w:t>车辆信息</w:t>
            </w:r>
            <w:r w:rsidRPr="003A03F7">
              <w:rPr>
                <w:rFonts w:ascii="Times New Roman" w:hAnsi="Times New Roman" w:cs="宋体" w:hint="eastAsia"/>
                <w:sz w:val="24"/>
                <w:szCs w:val="24"/>
                <w:lang w:eastAsia="zh-CN"/>
              </w:rPr>
              <w:t>:</w:t>
            </w:r>
            <w:r w:rsidRPr="003A03F7">
              <w:rPr>
                <w:rFonts w:ascii="Times New Roman" w:hAnsi="Times New Roman" w:cs="宋体" w:hint="eastAsia"/>
                <w:sz w:val="24"/>
                <w:szCs w:val="24"/>
                <w:lang w:eastAsia="zh-CN"/>
              </w:rPr>
              <w:t>品牌</w:t>
            </w:r>
            <w:r w:rsidRPr="003A03F7">
              <w:rPr>
                <w:rFonts w:ascii="Times New Roman" w:hAnsi="Times New Roman" w:cs="宋体" w:hint="eastAsia"/>
                <w:sz w:val="24"/>
                <w:szCs w:val="24"/>
                <w:lang w:eastAsia="zh-CN"/>
              </w:rPr>
              <w:t>:</w:t>
            </w:r>
            <w:proofErr w:type="spellStart"/>
            <w:r w:rsidRPr="003A03F7">
              <w:rPr>
                <w:rFonts w:ascii="Times New Roman" w:hAnsi="Times New Roman" w:cs="宋体" w:hint="eastAsia"/>
                <w:sz w:val="24"/>
                <w:szCs w:val="24"/>
                <w:lang w:eastAsia="zh-CN"/>
              </w:rPr>
              <w:t>brand:PRE_VALUE</w:t>
            </w:r>
            <w:proofErr w:type="spellEnd"/>
            <w:r w:rsidRPr="003A03F7">
              <w:rPr>
                <w:rFonts w:ascii="Times New Roman" w:hAnsi="Times New Roman" w:cs="宋体" w:hint="eastAsia"/>
                <w:sz w:val="24"/>
                <w:szCs w:val="24"/>
                <w:lang w:eastAsia="zh-CN"/>
              </w:rPr>
              <w:t>}</w:t>
            </w:r>
          </w:p>
        </w:tc>
        <w:tc>
          <w:tcPr>
            <w:tcW w:w="3138" w:type="dxa"/>
            <w:tcBorders>
              <w:top w:val="single" w:sz="4" w:space="0" w:color="auto"/>
              <w:left w:val="single" w:sz="4" w:space="0" w:color="auto"/>
              <w:bottom w:val="single" w:sz="4" w:space="0" w:color="auto"/>
              <w:right w:val="single" w:sz="4" w:space="0" w:color="auto"/>
            </w:tcBorders>
            <w:tcPrChange w:id="7" w:author="郁 方兴" w:date="2020-02-24T15:20:00Z">
              <w:tcPr>
                <w:tcW w:w="3730" w:type="dxa"/>
                <w:gridSpan w:val="2"/>
                <w:tcBorders>
                  <w:top w:val="single" w:sz="4" w:space="0" w:color="auto"/>
                  <w:left w:val="single" w:sz="4" w:space="0" w:color="auto"/>
                  <w:bottom w:val="single" w:sz="4" w:space="0" w:color="auto"/>
                  <w:right w:val="single" w:sz="4" w:space="0" w:color="auto"/>
                </w:tcBorders>
              </w:tcPr>
            </w:tcPrChange>
          </w:tcPr>
          <w:p w:rsidR="00E332F7" w:rsidRPr="00AE4D31" w:rsidRDefault="003A03F7" w:rsidP="003A03F7">
            <w:pPr>
              <w:spacing w:line="360" w:lineRule="auto"/>
              <w:rPr>
                <w:rFonts w:ascii="Times New Roman" w:hAnsi="Times New Roman" w:cs="宋体"/>
                <w:sz w:val="24"/>
                <w:szCs w:val="24"/>
                <w:lang w:eastAsia="zh-CN"/>
              </w:rPr>
            </w:pPr>
            <w:r>
              <w:rPr>
                <w:rFonts w:ascii="Times New Roman" w:hAnsi="Times New Roman" w:cs="宋体" w:hint="eastAsia"/>
                <w:sz w:val="24"/>
                <w:szCs w:val="24"/>
                <w:lang w:eastAsia="zh-CN"/>
              </w:rPr>
              <w:t>型号</w:t>
            </w:r>
            <w:r>
              <w:rPr>
                <w:rFonts w:ascii="Times New Roman" w:hAnsi="Times New Roman" w:cs="宋体"/>
                <w:sz w:val="24"/>
                <w:szCs w:val="24"/>
                <w:lang w:eastAsia="zh-CN"/>
              </w:rPr>
              <w:t xml:space="preserve">: </w:t>
            </w:r>
            <w:r w:rsidRPr="003A03F7">
              <w:rPr>
                <w:rFonts w:ascii="Times New Roman" w:hAnsi="Times New Roman" w:cs="宋体" w:hint="eastAsia"/>
                <w:sz w:val="24"/>
                <w:szCs w:val="24"/>
                <w:lang w:eastAsia="zh-CN"/>
              </w:rPr>
              <w:t>${</w:t>
            </w:r>
            <w:r w:rsidRPr="003A03F7">
              <w:rPr>
                <w:rFonts w:ascii="Times New Roman" w:hAnsi="Times New Roman" w:cs="宋体" w:hint="eastAsia"/>
                <w:sz w:val="24"/>
                <w:szCs w:val="24"/>
                <w:lang w:eastAsia="zh-CN"/>
              </w:rPr>
              <w:t>车辆信息</w:t>
            </w:r>
            <w:r w:rsidRPr="003A03F7">
              <w:rPr>
                <w:rFonts w:ascii="Times New Roman" w:hAnsi="Times New Roman" w:cs="宋体" w:hint="eastAsia"/>
                <w:sz w:val="24"/>
                <w:szCs w:val="24"/>
                <w:lang w:eastAsia="zh-CN"/>
              </w:rPr>
              <w:t>:</w:t>
            </w:r>
            <w:r w:rsidRPr="003A03F7">
              <w:rPr>
                <w:rFonts w:ascii="Times New Roman" w:hAnsi="Times New Roman" w:cs="宋体" w:hint="eastAsia"/>
                <w:sz w:val="24"/>
                <w:szCs w:val="24"/>
                <w:lang w:eastAsia="zh-CN"/>
              </w:rPr>
              <w:t>内饰颜色</w:t>
            </w:r>
            <w:r w:rsidRPr="003A03F7">
              <w:rPr>
                <w:rFonts w:ascii="Times New Roman" w:hAnsi="Times New Roman" w:cs="宋体" w:hint="eastAsia"/>
                <w:sz w:val="24"/>
                <w:szCs w:val="24"/>
                <w:lang w:eastAsia="zh-CN"/>
              </w:rPr>
              <w:t>:</w:t>
            </w:r>
            <w:proofErr w:type="spellStart"/>
            <w:r w:rsidRPr="003A03F7">
              <w:rPr>
                <w:rFonts w:ascii="Times New Roman" w:hAnsi="Times New Roman" w:cs="宋体" w:hint="eastAsia"/>
                <w:sz w:val="24"/>
                <w:szCs w:val="24"/>
                <w:lang w:eastAsia="zh-CN"/>
              </w:rPr>
              <w:t>innerColor:PRE_VALUE</w:t>
            </w:r>
            <w:proofErr w:type="spellEnd"/>
            <w:r w:rsidRPr="003A03F7">
              <w:rPr>
                <w:rFonts w:ascii="Times New Roman" w:hAnsi="Times New Roman" w:cs="宋体" w:hint="eastAsia"/>
                <w:sz w:val="24"/>
                <w:szCs w:val="24"/>
                <w:lang w:eastAsia="zh-CN"/>
              </w:rPr>
              <w:t>}</w:t>
            </w:r>
          </w:p>
        </w:tc>
        <w:tc>
          <w:tcPr>
            <w:tcW w:w="3657" w:type="dxa"/>
            <w:gridSpan w:val="2"/>
            <w:tcBorders>
              <w:top w:val="single" w:sz="4" w:space="0" w:color="auto"/>
              <w:left w:val="single" w:sz="4" w:space="0" w:color="auto"/>
              <w:bottom w:val="single" w:sz="4" w:space="0" w:color="auto"/>
              <w:right w:val="single" w:sz="4" w:space="0" w:color="auto"/>
            </w:tcBorders>
            <w:tcPrChange w:id="8" w:author="郁 方兴" w:date="2020-02-24T15:20:00Z">
              <w:tcPr>
                <w:tcW w:w="3523" w:type="dxa"/>
                <w:gridSpan w:val="2"/>
                <w:tcBorders>
                  <w:top w:val="single" w:sz="4" w:space="0" w:color="auto"/>
                  <w:left w:val="single" w:sz="4" w:space="0" w:color="auto"/>
                  <w:bottom w:val="single" w:sz="4" w:space="0" w:color="auto"/>
                  <w:right w:val="single" w:sz="4" w:space="0" w:color="auto"/>
                </w:tcBorders>
              </w:tcPr>
            </w:tcPrChange>
          </w:tcPr>
          <w:p w:rsidR="00AE4D31" w:rsidRPr="0097087F" w:rsidRDefault="00E332F7" w:rsidP="0097087F">
            <w:pPr>
              <w:spacing w:line="360" w:lineRule="auto"/>
              <w:rPr>
                <w:rFonts w:ascii="Times New Roman" w:hAnsi="Times New Roman" w:cs="宋体"/>
                <w:sz w:val="24"/>
                <w:szCs w:val="24"/>
                <w:lang w:eastAsia="zh-CN"/>
              </w:rPr>
            </w:pPr>
            <w:r w:rsidRPr="0097087F">
              <w:rPr>
                <w:rFonts w:ascii="Times New Roman" w:hAnsi="Times New Roman" w:cs="宋体" w:hint="eastAsia"/>
                <w:sz w:val="24"/>
                <w:szCs w:val="24"/>
                <w:lang w:eastAsia="zh-CN"/>
              </w:rPr>
              <w:t>车架号：</w:t>
            </w:r>
            <w:r w:rsidR="00AE4D31" w:rsidRPr="0097087F">
              <w:rPr>
                <w:rFonts w:ascii="Times New Roman" w:hAnsi="Times New Roman" w:cs="宋体"/>
                <w:sz w:val="24"/>
                <w:szCs w:val="24"/>
                <w:lang w:eastAsia="zh-CN"/>
              </w:rPr>
              <w:t>$</w:t>
            </w:r>
            <w:r w:rsidR="003E24D9" w:rsidRPr="0097087F">
              <w:rPr>
                <w:rFonts w:ascii="Times New Roman" w:hAnsi="Times New Roman" w:cs="宋体" w:hint="eastAsia"/>
                <w:sz w:val="24"/>
                <w:szCs w:val="24"/>
                <w:lang w:eastAsia="zh-CN"/>
              </w:rPr>
              <w:t>{</w:t>
            </w:r>
            <w:r w:rsidR="003E24D9" w:rsidRPr="0097087F">
              <w:rPr>
                <w:rFonts w:ascii="Times New Roman" w:hAnsi="Times New Roman" w:cs="宋体" w:hint="eastAsia"/>
                <w:sz w:val="24"/>
                <w:szCs w:val="24"/>
                <w:lang w:eastAsia="zh-CN"/>
              </w:rPr>
              <w:t>车辆信息</w:t>
            </w:r>
            <w:r w:rsidR="003E24D9" w:rsidRPr="0097087F">
              <w:rPr>
                <w:rFonts w:ascii="Times New Roman" w:hAnsi="Times New Roman" w:cs="宋体"/>
                <w:sz w:val="24"/>
                <w:szCs w:val="24"/>
                <w:lang w:eastAsia="zh-CN"/>
              </w:rPr>
              <w:t>:</w:t>
            </w:r>
            <w:r w:rsidR="003E24D9" w:rsidRPr="0097087F">
              <w:rPr>
                <w:rFonts w:ascii="Times New Roman" w:hAnsi="Times New Roman" w:cs="宋体" w:hint="eastAsia"/>
                <w:sz w:val="24"/>
                <w:szCs w:val="24"/>
                <w:lang w:eastAsia="zh-CN"/>
              </w:rPr>
              <w:t>车架</w:t>
            </w:r>
            <w:r w:rsidR="00AE4D31" w:rsidRPr="0097087F">
              <w:rPr>
                <w:rFonts w:ascii="Times New Roman" w:hAnsi="Times New Roman" w:cs="宋体" w:hint="eastAsia"/>
                <w:sz w:val="24"/>
                <w:szCs w:val="24"/>
                <w:lang w:eastAsia="zh-CN"/>
              </w:rPr>
              <w:t>号</w:t>
            </w:r>
            <w:r w:rsidR="00AE4D31" w:rsidRPr="0097087F">
              <w:rPr>
                <w:rFonts w:ascii="Times New Roman" w:hAnsi="Times New Roman" w:cs="宋体"/>
                <w:sz w:val="24"/>
                <w:szCs w:val="24"/>
                <w:lang w:eastAsia="zh-CN"/>
              </w:rPr>
              <w:t>:</w:t>
            </w:r>
            <w:proofErr w:type="spellStart"/>
            <w:r w:rsidR="00AE4D31" w:rsidRPr="0097087F">
              <w:rPr>
                <w:rFonts w:ascii="Times New Roman" w:hAnsi="Times New Roman" w:cs="宋体"/>
                <w:sz w:val="24"/>
                <w:szCs w:val="24"/>
                <w:lang w:eastAsia="zh-CN"/>
              </w:rPr>
              <w:t>vin</w:t>
            </w:r>
            <w:r w:rsidR="003829B9" w:rsidRPr="0097087F">
              <w:rPr>
                <w:rFonts w:ascii="Times New Roman" w:hAnsi="Times New Roman" w:cs="宋体"/>
                <w:sz w:val="24"/>
                <w:szCs w:val="24"/>
                <w:lang w:eastAsia="zh-CN"/>
              </w:rPr>
              <w:t>:P</w:t>
            </w:r>
            <w:r w:rsidR="003E24D9" w:rsidRPr="0097087F">
              <w:rPr>
                <w:rFonts w:ascii="Times New Roman" w:hAnsi="Times New Roman" w:cs="宋体"/>
                <w:sz w:val="24"/>
                <w:szCs w:val="24"/>
                <w:lang w:eastAsia="zh-CN"/>
              </w:rPr>
              <w:t>RE_</w:t>
            </w:r>
            <w:r w:rsidR="003829B9" w:rsidRPr="0097087F">
              <w:rPr>
                <w:rFonts w:ascii="Times New Roman" w:hAnsi="Times New Roman" w:cs="宋体"/>
                <w:sz w:val="24"/>
                <w:szCs w:val="24"/>
                <w:lang w:eastAsia="zh-CN"/>
              </w:rPr>
              <w:t>V</w:t>
            </w:r>
            <w:r w:rsidR="003E24D9" w:rsidRPr="0097087F">
              <w:rPr>
                <w:rFonts w:ascii="Times New Roman" w:hAnsi="Times New Roman" w:cs="宋体"/>
                <w:sz w:val="24"/>
                <w:szCs w:val="24"/>
                <w:lang w:eastAsia="zh-CN"/>
              </w:rPr>
              <w:t>ALUE</w:t>
            </w:r>
            <w:proofErr w:type="spellEnd"/>
            <w:r w:rsidR="00AE4D31" w:rsidRPr="0097087F">
              <w:rPr>
                <w:rFonts w:ascii="Times New Roman" w:hAnsi="Times New Roman" w:cs="宋体"/>
                <w:sz w:val="24"/>
                <w:szCs w:val="24"/>
                <w:lang w:eastAsia="zh-CN"/>
              </w:rPr>
              <w:t>}</w:t>
            </w:r>
          </w:p>
          <w:p w:rsidR="00E332F7" w:rsidRPr="00AE4D31" w:rsidRDefault="00E332F7" w:rsidP="003E24D9">
            <w:pPr>
              <w:pStyle w:val="HTML"/>
              <w:shd w:val="clear" w:color="auto" w:fill="FFFFFF"/>
              <w:rPr>
                <w:rFonts w:ascii="Times New Roman" w:hAnsi="Times New Roman"/>
              </w:rPr>
            </w:pPr>
          </w:p>
        </w:tc>
      </w:tr>
      <w:tr w:rsidR="003829B9" w:rsidRPr="00EC154A" w:rsidTr="00D97A50">
        <w:trPr>
          <w:trHeight w:hRule="exact" w:val="452"/>
          <w:trPrChange w:id="9" w:author="郁 方兴" w:date="2020-02-24T15:20:00Z">
            <w:trPr>
              <w:trHeight w:hRule="exact" w:val="452"/>
            </w:trPr>
          </w:trPrChange>
        </w:trPr>
        <w:tc>
          <w:tcPr>
            <w:tcW w:w="3105" w:type="dxa"/>
            <w:tcBorders>
              <w:top w:val="single" w:sz="4" w:space="0" w:color="auto"/>
              <w:left w:val="single" w:sz="4" w:space="0" w:color="auto"/>
              <w:bottom w:val="single" w:sz="4" w:space="0" w:color="auto"/>
              <w:right w:val="single" w:sz="4" w:space="0" w:color="auto"/>
            </w:tcBorders>
            <w:tcPrChange w:id="10" w:author="郁 方兴" w:date="2020-02-24T15:20:00Z">
              <w:tcPr>
                <w:tcW w:w="2647" w:type="dxa"/>
                <w:gridSpan w:val="3"/>
                <w:tcBorders>
                  <w:top w:val="single" w:sz="4" w:space="0" w:color="auto"/>
                  <w:left w:val="single" w:sz="4" w:space="0" w:color="auto"/>
                  <w:bottom w:val="single" w:sz="4" w:space="0" w:color="auto"/>
                  <w:right w:val="single" w:sz="4" w:space="0" w:color="auto"/>
                </w:tcBorders>
              </w:tcPr>
            </w:tcPrChange>
          </w:tcPr>
          <w:p w:rsidR="00106DB8" w:rsidRPr="009546C0" w:rsidRDefault="00106DB8" w:rsidP="00862029">
            <w:pPr>
              <w:spacing w:line="360" w:lineRule="auto"/>
              <w:rPr>
                <w:rFonts w:ascii="Times New Roman" w:hAnsi="Times New Roman" w:cs="宋体"/>
                <w:sz w:val="24"/>
                <w:szCs w:val="24"/>
                <w:lang w:eastAsia="zh-CN"/>
              </w:rPr>
            </w:pPr>
            <w:r w:rsidRPr="009546C0">
              <w:rPr>
                <w:rFonts w:ascii="Times New Roman" w:hAnsi="Times New Roman" w:cs="宋体" w:hint="eastAsia"/>
                <w:sz w:val="24"/>
                <w:szCs w:val="24"/>
                <w:lang w:eastAsia="zh-CN"/>
              </w:rPr>
              <w:t>生产厂商：</w:t>
            </w:r>
          </w:p>
        </w:tc>
        <w:tc>
          <w:tcPr>
            <w:tcW w:w="3138" w:type="dxa"/>
            <w:tcBorders>
              <w:top w:val="single" w:sz="4" w:space="0" w:color="auto"/>
              <w:left w:val="single" w:sz="4" w:space="0" w:color="auto"/>
              <w:bottom w:val="single" w:sz="4" w:space="0" w:color="auto"/>
              <w:right w:val="single" w:sz="4" w:space="0" w:color="auto"/>
            </w:tcBorders>
            <w:tcPrChange w:id="11" w:author="郁 方兴" w:date="2020-02-24T15:20:00Z">
              <w:tcPr>
                <w:tcW w:w="3730" w:type="dxa"/>
                <w:gridSpan w:val="2"/>
                <w:tcBorders>
                  <w:top w:val="single" w:sz="4" w:space="0" w:color="auto"/>
                  <w:left w:val="single" w:sz="4" w:space="0" w:color="auto"/>
                  <w:bottom w:val="single" w:sz="4" w:space="0" w:color="auto"/>
                  <w:right w:val="single" w:sz="4" w:space="0" w:color="auto"/>
                </w:tcBorders>
              </w:tcPr>
            </w:tcPrChange>
          </w:tcPr>
          <w:p w:rsidR="00106DB8" w:rsidRPr="00AE4D31" w:rsidRDefault="00106DB8" w:rsidP="0079094C">
            <w:pPr>
              <w:spacing w:line="360" w:lineRule="auto"/>
              <w:rPr>
                <w:rFonts w:ascii="Times New Roman" w:hAnsi="Times New Roman" w:cs="宋体"/>
                <w:sz w:val="24"/>
                <w:szCs w:val="24"/>
                <w:lang w:eastAsia="zh-CN"/>
              </w:rPr>
            </w:pPr>
            <w:r w:rsidRPr="00AE4D31">
              <w:rPr>
                <w:rFonts w:ascii="Times New Roman" w:hAnsi="Times New Roman" w:cs="宋体" w:hint="eastAsia"/>
                <w:sz w:val="24"/>
                <w:szCs w:val="24"/>
                <w:lang w:eastAsia="zh-CN"/>
              </w:rPr>
              <w:t>生产国及产地：</w:t>
            </w:r>
          </w:p>
        </w:tc>
        <w:tc>
          <w:tcPr>
            <w:tcW w:w="3657" w:type="dxa"/>
            <w:gridSpan w:val="2"/>
            <w:tcBorders>
              <w:top w:val="single" w:sz="4" w:space="0" w:color="auto"/>
              <w:left w:val="single" w:sz="4" w:space="0" w:color="auto"/>
              <w:bottom w:val="single" w:sz="4" w:space="0" w:color="auto"/>
              <w:right w:val="single" w:sz="4" w:space="0" w:color="auto"/>
            </w:tcBorders>
            <w:tcPrChange w:id="12" w:author="郁 方兴" w:date="2020-02-24T15:20:00Z">
              <w:tcPr>
                <w:tcW w:w="3523" w:type="dxa"/>
                <w:gridSpan w:val="2"/>
                <w:tcBorders>
                  <w:top w:val="single" w:sz="4" w:space="0" w:color="auto"/>
                  <w:left w:val="single" w:sz="4" w:space="0" w:color="auto"/>
                  <w:bottom w:val="single" w:sz="4" w:space="0" w:color="auto"/>
                  <w:right w:val="single" w:sz="4" w:space="0" w:color="auto"/>
                </w:tcBorders>
              </w:tcPr>
            </w:tcPrChange>
          </w:tcPr>
          <w:p w:rsidR="00AE4D31" w:rsidRPr="0097087F" w:rsidRDefault="00AE4D31" w:rsidP="0097087F">
            <w:pPr>
              <w:spacing w:line="360" w:lineRule="auto"/>
              <w:rPr>
                <w:rFonts w:ascii="Times New Roman" w:hAnsi="Times New Roman" w:cs="宋体"/>
                <w:sz w:val="24"/>
                <w:szCs w:val="24"/>
                <w:lang w:eastAsia="zh-CN"/>
              </w:rPr>
            </w:pPr>
            <w:r w:rsidRPr="0097087F">
              <w:rPr>
                <w:rFonts w:ascii="Times New Roman" w:hAnsi="Times New Roman" w:cs="宋体" w:hint="eastAsia"/>
                <w:sz w:val="24"/>
                <w:szCs w:val="24"/>
                <w:lang w:eastAsia="zh-CN"/>
              </w:rPr>
              <w:t>发动机号</w:t>
            </w:r>
            <w:r w:rsidR="00106DB8" w:rsidRPr="0097087F">
              <w:rPr>
                <w:rFonts w:ascii="Times New Roman" w:hAnsi="Times New Roman" w:cs="宋体" w:hint="eastAsia"/>
                <w:sz w:val="24"/>
                <w:szCs w:val="24"/>
                <w:lang w:eastAsia="zh-CN"/>
              </w:rPr>
              <w:t>：</w:t>
            </w:r>
            <w:r w:rsidRPr="0097087F">
              <w:rPr>
                <w:rFonts w:ascii="Times New Roman" w:hAnsi="Times New Roman" w:cs="宋体"/>
                <w:sz w:val="24"/>
                <w:szCs w:val="24"/>
                <w:lang w:eastAsia="zh-CN"/>
              </w:rPr>
              <w:t>${</w:t>
            </w:r>
            <w:r w:rsidR="003829B9" w:rsidRPr="0097087F">
              <w:rPr>
                <w:rFonts w:ascii="Times New Roman" w:hAnsi="Times New Roman" w:cs="宋体"/>
                <w:sz w:val="24"/>
                <w:szCs w:val="24"/>
                <w:lang w:eastAsia="zh-CN"/>
              </w:rPr>
              <w:t>车辆信息</w:t>
            </w:r>
            <w:r w:rsidR="003829B9" w:rsidRPr="0097087F">
              <w:rPr>
                <w:rFonts w:ascii="Times New Roman" w:hAnsi="Times New Roman" w:cs="宋体"/>
                <w:sz w:val="24"/>
                <w:szCs w:val="24"/>
                <w:lang w:eastAsia="zh-CN"/>
              </w:rPr>
              <w:t>:</w:t>
            </w:r>
            <w:r w:rsidR="003829B9" w:rsidRPr="0097087F">
              <w:rPr>
                <w:rFonts w:ascii="Times New Roman" w:hAnsi="Times New Roman" w:cs="宋体"/>
                <w:sz w:val="24"/>
                <w:szCs w:val="24"/>
                <w:lang w:eastAsia="zh-CN"/>
              </w:rPr>
              <w:t>发动机</w:t>
            </w:r>
            <w:r w:rsidRPr="0097087F">
              <w:rPr>
                <w:rFonts w:ascii="Times New Roman" w:hAnsi="Times New Roman" w:cs="宋体"/>
                <w:sz w:val="24"/>
                <w:szCs w:val="24"/>
                <w:lang w:eastAsia="zh-CN"/>
              </w:rPr>
              <w:t>号</w:t>
            </w:r>
            <w:r w:rsidRPr="0097087F">
              <w:rPr>
                <w:rFonts w:ascii="Times New Roman" w:hAnsi="Times New Roman" w:cs="宋体"/>
                <w:sz w:val="24"/>
                <w:szCs w:val="24"/>
                <w:lang w:eastAsia="zh-CN"/>
              </w:rPr>
              <w:t>:</w:t>
            </w:r>
            <w:proofErr w:type="spellStart"/>
            <w:r w:rsidRPr="0097087F">
              <w:rPr>
                <w:rFonts w:ascii="Times New Roman" w:hAnsi="Times New Roman" w:cs="宋体"/>
                <w:sz w:val="24"/>
                <w:szCs w:val="24"/>
                <w:lang w:eastAsia="zh-CN"/>
              </w:rPr>
              <w:t>engineNumber</w:t>
            </w:r>
            <w:r w:rsidR="003829B9" w:rsidRPr="0097087F">
              <w:rPr>
                <w:rFonts w:ascii="Times New Roman" w:hAnsi="Times New Roman" w:cs="宋体"/>
                <w:sz w:val="24"/>
                <w:szCs w:val="24"/>
                <w:lang w:eastAsia="zh-CN"/>
              </w:rPr>
              <w:t>:PRE_VALUE</w:t>
            </w:r>
            <w:proofErr w:type="spellEnd"/>
            <w:r w:rsidRPr="0097087F">
              <w:rPr>
                <w:rFonts w:ascii="Times New Roman" w:hAnsi="Times New Roman" w:cs="宋体"/>
                <w:sz w:val="24"/>
                <w:szCs w:val="24"/>
                <w:lang w:eastAsia="zh-CN"/>
              </w:rPr>
              <w:t>}</w:t>
            </w:r>
          </w:p>
          <w:p w:rsidR="00106DB8" w:rsidRPr="00AE4D31" w:rsidRDefault="00106DB8" w:rsidP="0097087F">
            <w:pPr>
              <w:spacing w:line="360" w:lineRule="auto"/>
              <w:rPr>
                <w:rFonts w:ascii="Times New Roman" w:hAnsi="Times New Roman" w:cs="宋体"/>
                <w:sz w:val="24"/>
                <w:szCs w:val="24"/>
                <w:lang w:eastAsia="zh-CN"/>
              </w:rPr>
            </w:pPr>
          </w:p>
        </w:tc>
      </w:tr>
      <w:tr w:rsidR="003829B9" w:rsidRPr="00EC154A" w:rsidTr="00D97A50">
        <w:trPr>
          <w:trHeight w:hRule="exact" w:val="454"/>
          <w:trPrChange w:id="13" w:author="郁 方兴" w:date="2020-02-24T15:20:00Z">
            <w:trPr>
              <w:trHeight w:hRule="exact" w:val="454"/>
            </w:trPr>
          </w:trPrChange>
        </w:trPr>
        <w:tc>
          <w:tcPr>
            <w:tcW w:w="3105" w:type="dxa"/>
            <w:tcBorders>
              <w:top w:val="single" w:sz="4" w:space="0" w:color="auto"/>
              <w:left w:val="single" w:sz="4" w:space="0" w:color="auto"/>
              <w:bottom w:val="single" w:sz="4" w:space="0" w:color="auto"/>
              <w:right w:val="single" w:sz="4" w:space="0" w:color="auto"/>
            </w:tcBorders>
            <w:tcPrChange w:id="14" w:author="郁 方兴" w:date="2020-02-24T15:20:00Z">
              <w:tcPr>
                <w:tcW w:w="1696" w:type="dxa"/>
                <w:gridSpan w:val="2"/>
                <w:tcBorders>
                  <w:top w:val="single" w:sz="4" w:space="0" w:color="auto"/>
                  <w:left w:val="single" w:sz="4" w:space="0" w:color="auto"/>
                  <w:bottom w:val="single" w:sz="4" w:space="0" w:color="auto"/>
                  <w:right w:val="single" w:sz="4" w:space="0" w:color="auto"/>
                </w:tcBorders>
              </w:tcPr>
            </w:tcPrChange>
          </w:tcPr>
          <w:p w:rsidR="00AE4D31" w:rsidRPr="00AE4D31" w:rsidRDefault="00106DB8" w:rsidP="00AE4D31">
            <w:pPr>
              <w:spacing w:line="360" w:lineRule="auto"/>
              <w:rPr>
                <w:rFonts w:ascii="Times New Roman" w:hAnsi="Times New Roman" w:cs="宋体"/>
                <w:sz w:val="24"/>
                <w:szCs w:val="24"/>
                <w:lang w:eastAsia="zh-CN"/>
              </w:rPr>
            </w:pPr>
            <w:r w:rsidRPr="009546C0">
              <w:rPr>
                <w:rFonts w:ascii="Times New Roman" w:hAnsi="Times New Roman" w:cs="宋体" w:hint="eastAsia"/>
                <w:sz w:val="24"/>
                <w:szCs w:val="24"/>
                <w:lang w:eastAsia="zh-CN"/>
              </w:rPr>
              <w:t>车身色：</w:t>
            </w:r>
            <w:r w:rsidR="003829B9">
              <w:rPr>
                <w:rFonts w:ascii="Times New Roman" w:hAnsi="Times New Roman" w:cs="宋体" w:hint="eastAsia"/>
                <w:sz w:val="24"/>
                <w:szCs w:val="24"/>
                <w:lang w:eastAsia="zh-CN"/>
              </w:rPr>
              <w:t>$</w:t>
            </w:r>
            <w:r w:rsidR="003829B9">
              <w:rPr>
                <w:rFonts w:ascii="Times New Roman" w:hAnsi="Times New Roman" w:cs="宋体"/>
                <w:sz w:val="24"/>
                <w:szCs w:val="24"/>
                <w:lang w:eastAsia="zh-CN"/>
              </w:rPr>
              <w:t>{</w:t>
            </w:r>
            <w:r w:rsidR="003829B9">
              <w:rPr>
                <w:rFonts w:ascii="Times New Roman" w:hAnsi="Times New Roman" w:cs="宋体" w:hint="eastAsia"/>
                <w:sz w:val="24"/>
                <w:szCs w:val="24"/>
                <w:lang w:eastAsia="zh-CN"/>
              </w:rPr>
              <w:t>车辆信息</w:t>
            </w:r>
            <w:r w:rsidR="003829B9">
              <w:rPr>
                <w:rFonts w:ascii="Times New Roman" w:hAnsi="Times New Roman" w:cs="宋体"/>
                <w:sz w:val="24"/>
                <w:szCs w:val="24"/>
                <w:lang w:eastAsia="zh-CN"/>
              </w:rPr>
              <w:t>:</w:t>
            </w:r>
            <w:r w:rsidR="003829B9">
              <w:rPr>
                <w:rFonts w:ascii="Times New Roman" w:hAnsi="Times New Roman" w:cs="宋体" w:hint="eastAsia"/>
                <w:sz w:val="24"/>
                <w:szCs w:val="24"/>
                <w:lang w:eastAsia="zh-CN"/>
              </w:rPr>
              <w:t>车身颜色</w:t>
            </w:r>
            <w:r w:rsidR="003829B9">
              <w:rPr>
                <w:rFonts w:ascii="Times New Roman" w:hAnsi="Times New Roman" w:cs="宋体"/>
                <w:sz w:val="24"/>
                <w:szCs w:val="24"/>
                <w:lang w:eastAsia="zh-CN"/>
              </w:rPr>
              <w:t>:</w:t>
            </w:r>
            <w:proofErr w:type="spellStart"/>
            <w:r w:rsidR="003829B9">
              <w:rPr>
                <w:rFonts w:ascii="Times New Roman" w:hAnsi="Times New Roman" w:cs="宋体"/>
                <w:sz w:val="24"/>
                <w:szCs w:val="24"/>
                <w:lang w:eastAsia="zh-CN"/>
              </w:rPr>
              <w:t>bodyColor:PRE_VALUE</w:t>
            </w:r>
            <w:proofErr w:type="spellEnd"/>
            <w:r w:rsidR="003829B9">
              <w:rPr>
                <w:rFonts w:ascii="Times New Roman" w:hAnsi="Times New Roman" w:cs="宋体" w:hint="eastAsia"/>
                <w:sz w:val="24"/>
                <w:szCs w:val="24"/>
                <w:lang w:eastAsia="zh-CN"/>
              </w:rPr>
              <w:t>}</w:t>
            </w:r>
          </w:p>
          <w:p w:rsidR="00106DB8" w:rsidRPr="009546C0" w:rsidRDefault="00106DB8" w:rsidP="00AE4D31">
            <w:pPr>
              <w:spacing w:line="360" w:lineRule="auto"/>
              <w:rPr>
                <w:rFonts w:ascii="Times New Roman" w:hAnsi="Times New Roman" w:cs="宋体"/>
                <w:sz w:val="24"/>
                <w:szCs w:val="24"/>
                <w:lang w:eastAsia="zh-CN"/>
              </w:rPr>
            </w:pPr>
          </w:p>
        </w:tc>
        <w:tc>
          <w:tcPr>
            <w:tcW w:w="3138" w:type="dxa"/>
            <w:tcBorders>
              <w:top w:val="single" w:sz="4" w:space="0" w:color="auto"/>
              <w:left w:val="single" w:sz="4" w:space="0" w:color="auto"/>
              <w:bottom w:val="single" w:sz="4" w:space="0" w:color="auto"/>
              <w:right w:val="single" w:sz="4" w:space="0" w:color="auto"/>
            </w:tcBorders>
            <w:tcPrChange w:id="15" w:author="郁 方兴" w:date="2020-02-24T15:20:00Z">
              <w:tcPr>
                <w:tcW w:w="4624" w:type="dxa"/>
                <w:gridSpan w:val="2"/>
                <w:tcBorders>
                  <w:top w:val="single" w:sz="4" w:space="0" w:color="auto"/>
                  <w:left w:val="single" w:sz="4" w:space="0" w:color="auto"/>
                  <w:bottom w:val="single" w:sz="4" w:space="0" w:color="auto"/>
                  <w:right w:val="single" w:sz="4" w:space="0" w:color="auto"/>
                </w:tcBorders>
              </w:tcPr>
            </w:tcPrChange>
          </w:tcPr>
          <w:p w:rsidR="00106DB8" w:rsidRPr="00AE4D31" w:rsidRDefault="00106DB8" w:rsidP="00AE4D31">
            <w:pPr>
              <w:spacing w:line="360" w:lineRule="auto"/>
              <w:rPr>
                <w:rFonts w:ascii="Times New Roman" w:hAnsi="Times New Roman" w:cs="宋体"/>
                <w:sz w:val="24"/>
                <w:szCs w:val="24"/>
                <w:lang w:eastAsia="zh-CN"/>
              </w:rPr>
            </w:pPr>
            <w:r w:rsidRPr="00AE4D31">
              <w:rPr>
                <w:rFonts w:ascii="Times New Roman" w:hAnsi="Times New Roman" w:cs="宋体" w:hint="eastAsia"/>
                <w:sz w:val="24"/>
                <w:szCs w:val="24"/>
                <w:lang w:eastAsia="zh-CN"/>
              </w:rPr>
              <w:t>内饰色：</w:t>
            </w:r>
            <w:r w:rsidR="003A03F7" w:rsidRPr="003A03F7">
              <w:rPr>
                <w:rFonts w:ascii="Times New Roman" w:hAnsi="Times New Roman" w:cs="宋体" w:hint="eastAsia"/>
                <w:sz w:val="24"/>
                <w:szCs w:val="24"/>
                <w:lang w:eastAsia="zh-CN"/>
              </w:rPr>
              <w:t>${</w:t>
            </w:r>
            <w:r w:rsidR="003A03F7" w:rsidRPr="003A03F7">
              <w:rPr>
                <w:rFonts w:ascii="Times New Roman" w:hAnsi="Times New Roman" w:cs="宋体" w:hint="eastAsia"/>
                <w:sz w:val="24"/>
                <w:szCs w:val="24"/>
                <w:lang w:eastAsia="zh-CN"/>
              </w:rPr>
              <w:t>车辆信息</w:t>
            </w:r>
            <w:r w:rsidR="003A03F7" w:rsidRPr="003A03F7">
              <w:rPr>
                <w:rFonts w:ascii="Times New Roman" w:hAnsi="Times New Roman" w:cs="宋体" w:hint="eastAsia"/>
                <w:sz w:val="24"/>
                <w:szCs w:val="24"/>
                <w:lang w:eastAsia="zh-CN"/>
              </w:rPr>
              <w:t>:</w:t>
            </w:r>
            <w:r w:rsidR="003A03F7" w:rsidRPr="003A03F7">
              <w:rPr>
                <w:rFonts w:ascii="Times New Roman" w:hAnsi="Times New Roman" w:cs="宋体" w:hint="eastAsia"/>
                <w:sz w:val="24"/>
                <w:szCs w:val="24"/>
                <w:lang w:eastAsia="zh-CN"/>
              </w:rPr>
              <w:t>内饰颜色</w:t>
            </w:r>
            <w:r w:rsidR="003A03F7" w:rsidRPr="003A03F7">
              <w:rPr>
                <w:rFonts w:ascii="Times New Roman" w:hAnsi="Times New Roman" w:cs="宋体" w:hint="eastAsia"/>
                <w:sz w:val="24"/>
                <w:szCs w:val="24"/>
                <w:lang w:eastAsia="zh-CN"/>
              </w:rPr>
              <w:t>:</w:t>
            </w:r>
            <w:proofErr w:type="spellStart"/>
            <w:r w:rsidR="003A03F7" w:rsidRPr="003A03F7">
              <w:rPr>
                <w:rFonts w:ascii="Times New Roman" w:hAnsi="Times New Roman" w:cs="宋体" w:hint="eastAsia"/>
                <w:sz w:val="24"/>
                <w:szCs w:val="24"/>
                <w:lang w:eastAsia="zh-CN"/>
              </w:rPr>
              <w:t>innerColor:PRE_VALUE</w:t>
            </w:r>
            <w:proofErr w:type="spellEnd"/>
            <w:r w:rsidR="003A03F7" w:rsidRPr="003A03F7">
              <w:rPr>
                <w:rFonts w:ascii="Times New Roman" w:hAnsi="Times New Roman" w:cs="宋体" w:hint="eastAsia"/>
                <w:sz w:val="24"/>
                <w:szCs w:val="24"/>
                <w:lang w:eastAsia="zh-CN"/>
              </w:rPr>
              <w:t>}</w:t>
            </w:r>
          </w:p>
        </w:tc>
        <w:tc>
          <w:tcPr>
            <w:tcW w:w="2124" w:type="dxa"/>
            <w:tcBorders>
              <w:top w:val="single" w:sz="4" w:space="0" w:color="auto"/>
              <w:left w:val="single" w:sz="4" w:space="0" w:color="auto"/>
              <w:bottom w:val="single" w:sz="4" w:space="0" w:color="auto"/>
              <w:right w:val="single" w:sz="4" w:space="0" w:color="auto"/>
            </w:tcBorders>
            <w:tcPrChange w:id="16" w:author="郁 方兴" w:date="2020-02-24T15:20:00Z">
              <w:tcPr>
                <w:tcW w:w="1124" w:type="dxa"/>
                <w:gridSpan w:val="2"/>
                <w:tcBorders>
                  <w:top w:val="single" w:sz="4" w:space="0" w:color="auto"/>
                  <w:left w:val="single" w:sz="4" w:space="0" w:color="auto"/>
                  <w:bottom w:val="single" w:sz="4" w:space="0" w:color="auto"/>
                  <w:right w:val="single" w:sz="4" w:space="0" w:color="auto"/>
                </w:tcBorders>
              </w:tcPr>
            </w:tcPrChange>
          </w:tcPr>
          <w:p w:rsidR="00106DB8" w:rsidRPr="009546C0" w:rsidRDefault="00106DB8" w:rsidP="00862029">
            <w:pPr>
              <w:spacing w:line="360" w:lineRule="auto"/>
              <w:rPr>
                <w:rFonts w:ascii="Times New Roman" w:hAnsi="Times New Roman" w:cs="宋体"/>
                <w:sz w:val="24"/>
                <w:szCs w:val="24"/>
                <w:lang w:eastAsia="zh-CN"/>
              </w:rPr>
            </w:pPr>
            <w:r w:rsidRPr="009546C0">
              <w:rPr>
                <w:rFonts w:ascii="Times New Roman" w:hAnsi="Times New Roman" w:cs="宋体" w:hint="eastAsia"/>
                <w:sz w:val="24"/>
                <w:szCs w:val="24"/>
                <w:lang w:eastAsia="zh-CN"/>
              </w:rPr>
              <w:t>车辆编号：</w:t>
            </w:r>
          </w:p>
        </w:tc>
        <w:tc>
          <w:tcPr>
            <w:tcW w:w="1533" w:type="dxa"/>
            <w:tcBorders>
              <w:top w:val="single" w:sz="4" w:space="0" w:color="auto"/>
              <w:left w:val="single" w:sz="4" w:space="0" w:color="auto"/>
              <w:bottom w:val="single" w:sz="4" w:space="0" w:color="auto"/>
              <w:right w:val="single" w:sz="4" w:space="0" w:color="auto"/>
            </w:tcBorders>
            <w:tcPrChange w:id="17" w:author="郁 方兴" w:date="2020-02-24T15:20:00Z">
              <w:tcPr>
                <w:tcW w:w="2456" w:type="dxa"/>
                <w:tcBorders>
                  <w:top w:val="single" w:sz="4" w:space="0" w:color="auto"/>
                  <w:left w:val="single" w:sz="4" w:space="0" w:color="auto"/>
                  <w:bottom w:val="single" w:sz="4" w:space="0" w:color="auto"/>
                  <w:right w:val="single" w:sz="4" w:space="0" w:color="auto"/>
                </w:tcBorders>
              </w:tcPr>
            </w:tcPrChange>
          </w:tcPr>
          <w:p w:rsidR="00106DB8" w:rsidRPr="009546C0" w:rsidRDefault="00106DB8" w:rsidP="00862029">
            <w:pPr>
              <w:spacing w:line="360" w:lineRule="auto"/>
              <w:rPr>
                <w:rFonts w:ascii="Times New Roman" w:hAnsi="Times New Roman" w:cs="宋体"/>
                <w:sz w:val="24"/>
                <w:szCs w:val="24"/>
                <w:lang w:eastAsia="zh-CN"/>
              </w:rPr>
            </w:pPr>
            <w:r w:rsidRPr="009546C0">
              <w:rPr>
                <w:rFonts w:ascii="Times New Roman" w:hAnsi="Times New Roman" w:cs="宋体"/>
                <w:sz w:val="24"/>
                <w:szCs w:val="24"/>
                <w:lang w:eastAsia="zh-CN"/>
              </w:rPr>
              <w:t>合格证号</w:t>
            </w:r>
            <w:r w:rsidRPr="009546C0">
              <w:rPr>
                <w:rFonts w:ascii="Times New Roman" w:hAnsi="Times New Roman" w:cs="宋体" w:hint="eastAsia"/>
                <w:sz w:val="24"/>
                <w:szCs w:val="24"/>
                <w:lang w:eastAsia="zh-CN"/>
              </w:rPr>
              <w:t>：</w:t>
            </w:r>
          </w:p>
        </w:tc>
      </w:tr>
      <w:tr w:rsidR="0079094C" w:rsidRPr="00EC154A" w:rsidTr="00E332F7">
        <w:trPr>
          <w:trHeight w:hRule="exact" w:val="773"/>
        </w:trPr>
        <w:tc>
          <w:tcPr>
            <w:tcW w:w="9900" w:type="dxa"/>
            <w:gridSpan w:val="4"/>
          </w:tcPr>
          <w:p w:rsidR="0079094C" w:rsidRPr="009546C0" w:rsidRDefault="00F8366A" w:rsidP="00F55723">
            <w:pPr>
              <w:spacing w:line="240" w:lineRule="auto"/>
              <w:rPr>
                <w:rFonts w:ascii="Times New Roman" w:hAnsi="Times New Roman" w:cs="Times New Roman"/>
                <w:sz w:val="21"/>
                <w:szCs w:val="24"/>
                <w:lang w:eastAsia="zh-CN"/>
              </w:rPr>
            </w:pPr>
            <w:r w:rsidRPr="009546C0">
              <w:rPr>
                <w:rFonts w:ascii="Times New Roman" w:hAnsi="Times New Roman" w:cs="Times New Roman" w:hint="eastAsia"/>
                <w:sz w:val="21"/>
                <w:szCs w:val="24"/>
                <w:lang w:eastAsia="zh-CN"/>
              </w:rPr>
              <w:t>另外</w:t>
            </w:r>
            <w:r w:rsidRPr="009546C0">
              <w:rPr>
                <w:rFonts w:ascii="Times New Roman" w:hAnsi="Times New Roman" w:cs="Times New Roman"/>
                <w:sz w:val="21"/>
                <w:szCs w:val="24"/>
                <w:lang w:eastAsia="zh-CN"/>
              </w:rPr>
              <w:t>，</w:t>
            </w:r>
            <w:r w:rsidR="0079094C" w:rsidRPr="009546C0">
              <w:rPr>
                <w:rFonts w:ascii="Times New Roman" w:hAnsi="Times New Roman" w:cs="Times New Roman" w:hint="eastAsia"/>
                <w:sz w:val="21"/>
                <w:szCs w:val="24"/>
                <w:lang w:eastAsia="zh-CN"/>
              </w:rPr>
              <w:t>甲方自愿选择购买以下个性化选装配置：</w:t>
            </w:r>
            <w:r w:rsidR="00A30BF1" w:rsidRPr="009546C0">
              <w:rPr>
                <w:rFonts w:ascii="Times New Roman" w:hAnsi="Times New Roman" w:cs="Times New Roman" w:hint="eastAsia"/>
                <w:sz w:val="21"/>
                <w:szCs w:val="24"/>
                <w:lang w:eastAsia="zh-CN"/>
              </w:rPr>
              <w:t>具体选装配置及价格</w:t>
            </w:r>
            <w:r w:rsidR="00A30BF1" w:rsidRPr="009546C0">
              <w:rPr>
                <w:rFonts w:ascii="Times New Roman" w:hAnsi="Times New Roman" w:cs="Times New Roman"/>
                <w:sz w:val="21"/>
                <w:szCs w:val="24"/>
                <w:lang w:eastAsia="zh-CN"/>
              </w:rPr>
              <w:t>见附件</w:t>
            </w:r>
            <w:r w:rsidR="00DE290D" w:rsidRPr="009546C0">
              <w:rPr>
                <w:rFonts w:ascii="Times New Roman" w:hAnsi="Times New Roman" w:cs="Times New Roman" w:hint="eastAsia"/>
                <w:sz w:val="21"/>
                <w:szCs w:val="24"/>
                <w:lang w:eastAsia="zh-CN"/>
              </w:rPr>
              <w:t>配置说明单</w:t>
            </w:r>
          </w:p>
          <w:p w:rsidR="0079094C" w:rsidRPr="00651F41" w:rsidRDefault="0079094C" w:rsidP="00F55723">
            <w:pPr>
              <w:spacing w:line="240" w:lineRule="auto"/>
              <w:rPr>
                <w:rFonts w:ascii="Times New Roman" w:hAnsi="Times New Roman" w:cs="Times New Roman"/>
                <w:sz w:val="21"/>
                <w:szCs w:val="24"/>
                <w:lang w:eastAsia="zh-CN"/>
              </w:rPr>
            </w:pPr>
          </w:p>
        </w:tc>
      </w:tr>
      <w:tr w:rsidR="0079094C" w:rsidRPr="00EC154A" w:rsidTr="00D97A50">
        <w:trPr>
          <w:trHeight w:hRule="exact" w:val="1610"/>
          <w:trPrChange w:id="18" w:author="郁 方兴" w:date="2020-02-24T15:20:00Z">
            <w:trPr>
              <w:trHeight w:hRule="exact" w:val="1610"/>
            </w:trPr>
          </w:trPrChange>
        </w:trPr>
        <w:tc>
          <w:tcPr>
            <w:tcW w:w="3105" w:type="dxa"/>
            <w:tcPrChange w:id="19" w:author="郁 方兴" w:date="2020-02-24T15:20:00Z">
              <w:tcPr>
                <w:tcW w:w="2093" w:type="dxa"/>
              </w:tcPr>
            </w:tcPrChange>
          </w:tcPr>
          <w:p w:rsidR="0079094C" w:rsidRPr="007E78FF" w:rsidRDefault="00577E32" w:rsidP="00F55723">
            <w:pPr>
              <w:spacing w:line="240" w:lineRule="auto"/>
              <w:jc w:val="center"/>
              <w:rPr>
                <w:rFonts w:ascii="Times New Roman" w:hAnsi="Times New Roman" w:cs="Times New Roman"/>
                <w:sz w:val="21"/>
                <w:szCs w:val="24"/>
                <w:lang w:eastAsia="zh-CN"/>
              </w:rPr>
            </w:pPr>
            <w:r>
              <w:rPr>
                <w:rFonts w:ascii="Times New Roman" w:hAnsi="Times New Roman" w:cs="宋体" w:hint="eastAsia"/>
                <w:sz w:val="21"/>
                <w:szCs w:val="24"/>
                <w:lang w:eastAsia="zh-CN"/>
              </w:rPr>
              <w:lastRenderedPageBreak/>
              <w:t>交付总价款（含</w:t>
            </w:r>
            <w:r w:rsidR="00F8366A">
              <w:rPr>
                <w:rFonts w:ascii="Times New Roman" w:hAnsi="Times New Roman" w:cs="宋体" w:hint="eastAsia"/>
                <w:sz w:val="21"/>
                <w:szCs w:val="24"/>
                <w:lang w:eastAsia="zh-CN"/>
              </w:rPr>
              <w:t>车价</w:t>
            </w:r>
            <w:r w:rsidR="00F8366A">
              <w:rPr>
                <w:rFonts w:ascii="Times New Roman" w:hAnsi="Times New Roman" w:cs="宋体"/>
                <w:sz w:val="21"/>
                <w:szCs w:val="24"/>
                <w:lang w:eastAsia="zh-CN"/>
              </w:rPr>
              <w:t>及选装配置总</w:t>
            </w:r>
            <w:r w:rsidR="0079094C" w:rsidRPr="007E78FF">
              <w:rPr>
                <w:rFonts w:ascii="Times New Roman" w:hAnsi="Times New Roman" w:cs="宋体" w:hint="eastAsia"/>
                <w:sz w:val="21"/>
                <w:szCs w:val="24"/>
                <w:lang w:eastAsia="zh-CN"/>
              </w:rPr>
              <w:t>价款（人民币）</w:t>
            </w:r>
            <w:r>
              <w:rPr>
                <w:rFonts w:ascii="Times New Roman" w:hAnsi="Times New Roman" w:cs="宋体" w:hint="eastAsia"/>
                <w:sz w:val="21"/>
                <w:szCs w:val="24"/>
                <w:lang w:eastAsia="zh-CN"/>
              </w:rPr>
              <w:t>）</w:t>
            </w:r>
          </w:p>
        </w:tc>
        <w:tc>
          <w:tcPr>
            <w:tcW w:w="6795" w:type="dxa"/>
            <w:gridSpan w:val="3"/>
            <w:tcPrChange w:id="20" w:author="郁 方兴" w:date="2020-02-24T15:20:00Z">
              <w:tcPr>
                <w:tcW w:w="7807" w:type="dxa"/>
                <w:gridSpan w:val="6"/>
              </w:tcPr>
            </w:tcPrChange>
          </w:tcPr>
          <w:p w:rsidR="008311AD" w:rsidRDefault="008311AD" w:rsidP="00F55723">
            <w:pPr>
              <w:spacing w:line="240" w:lineRule="auto"/>
              <w:rPr>
                <w:rFonts w:ascii="Times New Roman" w:hAnsi="Times New Roman" w:cs="Times New Roman"/>
                <w:sz w:val="21"/>
                <w:szCs w:val="24"/>
                <w:lang w:eastAsia="zh-CN"/>
              </w:rPr>
            </w:pPr>
          </w:p>
          <w:p w:rsidR="0079094C" w:rsidRDefault="0079094C" w:rsidP="00F55723">
            <w:pPr>
              <w:spacing w:line="240" w:lineRule="auto"/>
              <w:rPr>
                <w:rFonts w:ascii="宋体" w:hAnsi="宋体" w:cs="宋体"/>
                <w:sz w:val="21"/>
                <w:szCs w:val="24"/>
                <w:u w:val="single"/>
                <w:lang w:eastAsia="zh-CN"/>
              </w:rPr>
            </w:pPr>
            <w:r w:rsidRPr="007E78FF">
              <w:rPr>
                <w:rFonts w:ascii="Times New Roman" w:hAnsi="Times New Roman" w:cs="Times New Roman" w:hint="eastAsia"/>
                <w:sz w:val="21"/>
                <w:szCs w:val="24"/>
                <w:lang w:eastAsia="zh-CN"/>
              </w:rPr>
              <w:t>含税合计金额：</w:t>
            </w:r>
            <w:r w:rsidRPr="007E78FF">
              <w:rPr>
                <w:rFonts w:ascii="Times New Roman" w:hAnsi="Times New Roman" w:cs="Times New Roman" w:hint="eastAsia"/>
                <w:sz w:val="2"/>
                <w:szCs w:val="24"/>
                <w:lang w:eastAsia="zh-CN"/>
              </w:rPr>
              <w:t xml:space="preserve">   </w:t>
            </w:r>
            <w:r w:rsidRPr="007E78FF">
              <w:rPr>
                <w:rFonts w:ascii="宋体" w:hAnsi="宋体" w:cs="宋体" w:hint="eastAsia"/>
                <w:sz w:val="21"/>
                <w:szCs w:val="24"/>
                <w:lang w:eastAsia="zh-CN"/>
              </w:rPr>
              <w:t>￥</w:t>
            </w:r>
            <w:r w:rsidRPr="007E78FF">
              <w:rPr>
                <w:rFonts w:ascii="宋体" w:hAnsi="宋体" w:cs="宋体"/>
                <w:sz w:val="21"/>
                <w:szCs w:val="24"/>
                <w:u w:val="single"/>
                <w:lang w:eastAsia="zh-CN"/>
              </w:rPr>
              <w:t xml:space="preserve">   </w:t>
            </w:r>
            <w:r w:rsidRPr="007E78FF">
              <w:rPr>
                <w:rFonts w:ascii="宋体" w:hAnsi="宋体" w:cs="宋体" w:hint="eastAsia"/>
                <w:sz w:val="21"/>
                <w:szCs w:val="24"/>
                <w:u w:val="single"/>
                <w:lang w:eastAsia="zh-CN"/>
              </w:rPr>
              <w:t xml:space="preserve"> </w:t>
            </w:r>
            <w:r w:rsidRPr="007E78FF">
              <w:rPr>
                <w:rFonts w:ascii="宋体" w:hAnsi="宋体" w:cs="宋体"/>
                <w:sz w:val="21"/>
                <w:szCs w:val="24"/>
                <w:u w:val="single"/>
                <w:lang w:eastAsia="zh-CN"/>
              </w:rPr>
              <w:t xml:space="preserve"> </w:t>
            </w:r>
            <w:r>
              <w:rPr>
                <w:rFonts w:ascii="宋体" w:hAnsi="宋体" w:cs="宋体" w:hint="eastAsia"/>
                <w:sz w:val="21"/>
                <w:szCs w:val="24"/>
                <w:u w:val="single"/>
                <w:lang w:eastAsia="zh-CN"/>
              </w:rPr>
              <w:t xml:space="preserve">                        </w:t>
            </w:r>
            <w:r w:rsidRPr="007E78FF">
              <w:rPr>
                <w:rFonts w:ascii="宋体" w:hAnsi="宋体" w:cs="宋体"/>
                <w:sz w:val="21"/>
                <w:szCs w:val="24"/>
                <w:u w:val="single"/>
                <w:lang w:eastAsia="zh-CN"/>
              </w:rPr>
              <w:t xml:space="preserve">   </w:t>
            </w:r>
          </w:p>
          <w:p w:rsidR="0079094C" w:rsidRPr="007E78FF" w:rsidRDefault="0079094C" w:rsidP="00134D4A">
            <w:pPr>
              <w:spacing w:line="240" w:lineRule="auto"/>
              <w:rPr>
                <w:rFonts w:ascii="宋体" w:hAnsi="宋体" w:cs="宋体"/>
                <w:sz w:val="21"/>
                <w:szCs w:val="24"/>
                <w:u w:val="single"/>
                <w:lang w:eastAsia="zh-CN"/>
              </w:rPr>
            </w:pPr>
            <w:r w:rsidRPr="007E78FF">
              <w:rPr>
                <w:rFonts w:ascii="Times New Roman" w:hAnsi="Times New Roman" w:cs="Times New Roman" w:hint="eastAsia"/>
                <w:sz w:val="21"/>
                <w:szCs w:val="24"/>
                <w:lang w:eastAsia="zh-CN"/>
              </w:rPr>
              <w:t>（</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佰</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拾</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万</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仟</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佰</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拾</w:t>
            </w:r>
            <w:r w:rsidRPr="007E78FF">
              <w:rPr>
                <w:rFonts w:ascii="Times New Roman" w:hAnsi="Times New Roman" w:cs="Times New Roman"/>
                <w:sz w:val="21"/>
                <w:szCs w:val="24"/>
                <w:u w:val="single"/>
                <w:lang w:eastAsia="zh-CN"/>
              </w:rPr>
              <w:t xml:space="preserve">  </w:t>
            </w:r>
            <w:r w:rsidRPr="007E78FF">
              <w:rPr>
                <w:rFonts w:ascii="Times New Roman" w:hAnsi="Times New Roman" w:cs="Times New Roman" w:hint="eastAsia"/>
                <w:sz w:val="21"/>
                <w:szCs w:val="24"/>
                <w:u w:val="single"/>
                <w:lang w:eastAsia="zh-CN"/>
              </w:rPr>
              <w:t xml:space="preserve">  </w:t>
            </w:r>
            <w:r w:rsidRPr="007E78FF">
              <w:rPr>
                <w:rFonts w:ascii="Times New Roman" w:hAnsi="Times New Roman" w:cs="Times New Roman"/>
                <w:sz w:val="21"/>
                <w:szCs w:val="24"/>
                <w:u w:val="single"/>
                <w:lang w:eastAsia="zh-CN"/>
              </w:rPr>
              <w:t xml:space="preserve"> </w:t>
            </w:r>
            <w:r w:rsidRPr="007E78FF">
              <w:rPr>
                <w:rFonts w:ascii="Times New Roman" w:hAnsi="Times New Roman" w:cs="宋体" w:hint="eastAsia"/>
                <w:sz w:val="21"/>
                <w:szCs w:val="24"/>
                <w:lang w:eastAsia="zh-CN"/>
              </w:rPr>
              <w:t>元</w:t>
            </w:r>
            <w:r w:rsidRPr="007E78FF">
              <w:rPr>
                <w:rFonts w:ascii="Times New Roman" w:hAnsi="Times New Roman" w:cs="Times New Roman" w:hint="eastAsia"/>
                <w:sz w:val="21"/>
                <w:szCs w:val="24"/>
                <w:lang w:eastAsia="zh-CN"/>
              </w:rPr>
              <w:t>）</w:t>
            </w:r>
          </w:p>
        </w:tc>
      </w:tr>
      <w:tr w:rsidR="0079094C" w:rsidRPr="00EC154A" w:rsidTr="00D97A50">
        <w:trPr>
          <w:trHeight w:hRule="exact" w:val="377"/>
          <w:trPrChange w:id="21" w:author="郁 方兴" w:date="2020-02-24T15:20:00Z">
            <w:trPr>
              <w:trHeight w:hRule="exact" w:val="377"/>
            </w:trPr>
          </w:trPrChange>
        </w:trPr>
        <w:tc>
          <w:tcPr>
            <w:tcW w:w="3105" w:type="dxa"/>
            <w:tcPrChange w:id="22" w:author="郁 方兴" w:date="2020-02-24T15:20:00Z">
              <w:tcPr>
                <w:tcW w:w="2093" w:type="dxa"/>
              </w:tcPr>
            </w:tcPrChange>
          </w:tcPr>
          <w:p w:rsidR="0079094C" w:rsidRPr="00EC154A" w:rsidRDefault="0079094C" w:rsidP="00F55723">
            <w:pPr>
              <w:spacing w:line="240" w:lineRule="auto"/>
              <w:jc w:val="center"/>
              <w:rPr>
                <w:rFonts w:ascii="Times New Roman" w:hAnsi="Times New Roman" w:cs="Times New Roman"/>
                <w:sz w:val="21"/>
                <w:szCs w:val="24"/>
              </w:rPr>
            </w:pPr>
            <w:r w:rsidRPr="00EC154A">
              <w:rPr>
                <w:rFonts w:ascii="Times New Roman" w:hAnsi="Times New Roman" w:cs="宋体" w:hint="eastAsia"/>
                <w:sz w:val="21"/>
                <w:szCs w:val="24"/>
              </w:rPr>
              <w:t>备</w:t>
            </w:r>
            <w:r w:rsidRPr="00EC154A">
              <w:rPr>
                <w:rFonts w:ascii="Times New Roman" w:hAnsi="Times New Roman" w:cs="宋体" w:hint="eastAsia"/>
                <w:sz w:val="21"/>
                <w:szCs w:val="24"/>
                <w:lang w:eastAsia="zh-CN"/>
              </w:rPr>
              <w:t xml:space="preserve">    </w:t>
            </w:r>
            <w:r w:rsidRPr="00EC154A">
              <w:rPr>
                <w:rFonts w:ascii="Times New Roman" w:hAnsi="Times New Roman" w:cs="宋体" w:hint="eastAsia"/>
                <w:sz w:val="21"/>
                <w:szCs w:val="24"/>
              </w:rPr>
              <w:t>注</w:t>
            </w:r>
          </w:p>
        </w:tc>
        <w:tc>
          <w:tcPr>
            <w:tcW w:w="6795" w:type="dxa"/>
            <w:gridSpan w:val="3"/>
            <w:tcPrChange w:id="23" w:author="郁 方兴" w:date="2020-02-24T15:20:00Z">
              <w:tcPr>
                <w:tcW w:w="7807" w:type="dxa"/>
                <w:gridSpan w:val="6"/>
              </w:tcPr>
            </w:tcPrChange>
          </w:tcPr>
          <w:p w:rsidR="0079094C" w:rsidRPr="00EC154A" w:rsidRDefault="0079094C" w:rsidP="00F55723">
            <w:pPr>
              <w:spacing w:line="240" w:lineRule="auto"/>
              <w:rPr>
                <w:rFonts w:ascii="Times New Roman" w:hAnsi="Times New Roman" w:cs="Times New Roman"/>
                <w:sz w:val="21"/>
                <w:szCs w:val="24"/>
                <w:lang w:eastAsia="zh-CN"/>
              </w:rPr>
            </w:pPr>
            <w:r w:rsidRPr="00EC154A">
              <w:rPr>
                <w:rFonts w:ascii="Times New Roman" w:hAnsi="Times New Roman" w:cs="宋体" w:hint="eastAsia"/>
                <w:sz w:val="21"/>
                <w:szCs w:val="24"/>
                <w:lang w:eastAsia="zh-CN"/>
              </w:rPr>
              <w:t>本条所列各项应受制于本合同第六条的约定</w:t>
            </w:r>
          </w:p>
        </w:tc>
      </w:tr>
    </w:tbl>
    <w:p w:rsidR="004A54B8" w:rsidRDefault="004A54B8" w:rsidP="004A54B8">
      <w:pPr>
        <w:ind w:left="480"/>
        <w:rPr>
          <w:rFonts w:ascii="Times New Roman" w:cs="宋体"/>
          <w:b/>
          <w:bCs/>
          <w:sz w:val="24"/>
          <w:szCs w:val="24"/>
          <w:lang w:eastAsia="zh-CN"/>
        </w:rPr>
      </w:pPr>
    </w:p>
    <w:p w:rsidR="00E56887" w:rsidRPr="00DF1732" w:rsidRDefault="00E56887" w:rsidP="00E56887">
      <w:pPr>
        <w:numPr>
          <w:ilvl w:val="0"/>
          <w:numId w:val="3"/>
        </w:numPr>
        <w:rPr>
          <w:rFonts w:ascii="Times New Roman" w:cs="宋体"/>
          <w:b/>
          <w:bCs/>
          <w:sz w:val="24"/>
          <w:szCs w:val="24"/>
          <w:lang w:eastAsia="zh-CN"/>
        </w:rPr>
      </w:pPr>
      <w:r w:rsidRPr="00DF1732">
        <w:rPr>
          <w:rFonts w:ascii="Times New Roman" w:cs="宋体" w:hint="eastAsia"/>
          <w:b/>
          <w:bCs/>
          <w:sz w:val="24"/>
          <w:szCs w:val="24"/>
          <w:lang w:eastAsia="zh-CN"/>
        </w:rPr>
        <w:t>交付</w:t>
      </w:r>
    </w:p>
    <w:p w:rsidR="00E56887" w:rsidRPr="002A6DA9"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DF1732">
        <w:rPr>
          <w:rFonts w:ascii="宋体" w:hAnsi="宋体" w:cs="宋体" w:hint="eastAsia"/>
          <w:sz w:val="24"/>
          <w:szCs w:val="24"/>
          <w:lang w:eastAsia="zh-CN"/>
        </w:rPr>
        <w:t>定义：为本合同之目的，</w:t>
      </w:r>
      <w:r w:rsidR="00E0164F" w:rsidRPr="002A6DA9">
        <w:rPr>
          <w:rFonts w:ascii="宋体" w:cs="宋体" w:hint="eastAsia"/>
          <w:sz w:val="24"/>
          <w:szCs w:val="24"/>
          <w:lang w:eastAsia="zh-CN"/>
        </w:rPr>
        <w:t>乙</w:t>
      </w:r>
      <w:r w:rsidRPr="002A6DA9">
        <w:rPr>
          <w:rFonts w:ascii="宋体" w:cs="宋体" w:hint="eastAsia"/>
          <w:sz w:val="24"/>
          <w:szCs w:val="24"/>
          <w:lang w:eastAsia="zh-CN"/>
        </w:rPr>
        <w:t>方将车辆交由</w:t>
      </w:r>
      <w:r w:rsidR="00E0164F" w:rsidRPr="002A6DA9">
        <w:rPr>
          <w:rFonts w:ascii="宋体" w:cs="宋体" w:hint="eastAsia"/>
          <w:sz w:val="24"/>
          <w:szCs w:val="24"/>
          <w:lang w:eastAsia="zh-CN"/>
        </w:rPr>
        <w:t>甲</w:t>
      </w:r>
      <w:r w:rsidRPr="002A6DA9">
        <w:rPr>
          <w:rFonts w:ascii="宋体" w:cs="宋体" w:hint="eastAsia"/>
          <w:sz w:val="24"/>
          <w:szCs w:val="24"/>
          <w:lang w:eastAsia="zh-CN"/>
        </w:rPr>
        <w:t>方或</w:t>
      </w:r>
      <w:r w:rsidR="001428C1" w:rsidRPr="002A6DA9">
        <w:rPr>
          <w:rFonts w:ascii="宋体" w:cs="宋体" w:hint="eastAsia"/>
          <w:sz w:val="24"/>
          <w:szCs w:val="24"/>
          <w:lang w:eastAsia="zh-CN"/>
        </w:rPr>
        <w:t>甲方委托的</w:t>
      </w:r>
      <w:r w:rsidRPr="002A6DA9">
        <w:rPr>
          <w:rFonts w:ascii="宋体" w:cs="宋体" w:hint="eastAsia"/>
          <w:sz w:val="24"/>
          <w:szCs w:val="24"/>
          <w:lang w:eastAsia="zh-CN"/>
        </w:rPr>
        <w:t>承运人实际支配下，向</w:t>
      </w:r>
      <w:r w:rsidR="00E0164F" w:rsidRPr="002A6DA9">
        <w:rPr>
          <w:rFonts w:ascii="宋体" w:cs="宋体" w:hint="eastAsia"/>
          <w:sz w:val="24"/>
          <w:szCs w:val="24"/>
          <w:lang w:eastAsia="zh-CN"/>
        </w:rPr>
        <w:t>甲</w:t>
      </w:r>
      <w:r w:rsidRPr="002A6DA9">
        <w:rPr>
          <w:rFonts w:ascii="宋体" w:cs="宋体" w:hint="eastAsia"/>
          <w:sz w:val="24"/>
          <w:szCs w:val="24"/>
          <w:lang w:eastAsia="zh-CN"/>
        </w:rPr>
        <w:t>方或</w:t>
      </w:r>
      <w:r w:rsidR="001428C1" w:rsidRPr="002A6DA9">
        <w:rPr>
          <w:rFonts w:ascii="宋体" w:cs="宋体" w:hint="eastAsia"/>
          <w:sz w:val="24"/>
          <w:szCs w:val="24"/>
          <w:lang w:eastAsia="zh-CN"/>
        </w:rPr>
        <w:t>甲方委托的</w:t>
      </w:r>
      <w:r w:rsidRPr="002A6DA9">
        <w:rPr>
          <w:rFonts w:ascii="宋体" w:cs="宋体" w:hint="eastAsia"/>
          <w:sz w:val="24"/>
          <w:szCs w:val="24"/>
          <w:lang w:eastAsia="zh-CN"/>
        </w:rPr>
        <w:t>承运人</w:t>
      </w:r>
      <w:r w:rsidRPr="00DF1732">
        <w:rPr>
          <w:rFonts w:ascii="宋体" w:cs="宋体" w:hint="eastAsia"/>
          <w:sz w:val="24"/>
          <w:szCs w:val="24"/>
          <w:lang w:eastAsia="zh-CN"/>
        </w:rPr>
        <w:t>交付车辆及随车文件，并且由双方（或其代理人）按照本合同第</w:t>
      </w:r>
      <w:r w:rsidR="00BA344B">
        <w:rPr>
          <w:rFonts w:ascii="宋体" w:cs="宋体" w:hint="eastAsia"/>
          <w:sz w:val="24"/>
          <w:szCs w:val="24"/>
          <w:lang w:eastAsia="zh-CN"/>
        </w:rPr>
        <w:t>五</w:t>
      </w:r>
      <w:r w:rsidRPr="00DF1732">
        <w:rPr>
          <w:rFonts w:ascii="宋体" w:cs="宋体" w:hint="eastAsia"/>
          <w:sz w:val="24"/>
          <w:szCs w:val="24"/>
          <w:lang w:eastAsia="zh-CN"/>
        </w:rPr>
        <w:t>条约定验收后填写并签署</w:t>
      </w:r>
      <w:r w:rsidRPr="00DF1732">
        <w:rPr>
          <w:rFonts w:ascii="Times New Roman" w:hAnsi="Times New Roman" w:cs="宋体" w:hint="eastAsia"/>
          <w:sz w:val="24"/>
          <w:szCs w:val="24"/>
          <w:lang w:eastAsia="zh-CN"/>
        </w:rPr>
        <w:t>车辆交接书</w:t>
      </w:r>
      <w:r w:rsidRPr="00DF1732">
        <w:rPr>
          <w:rFonts w:ascii="宋体" w:cs="宋体" w:hint="eastAsia"/>
          <w:sz w:val="24"/>
          <w:szCs w:val="24"/>
          <w:lang w:eastAsia="zh-CN"/>
        </w:rPr>
        <w:t>时，即视为车辆正式交付。</w:t>
      </w:r>
    </w:p>
    <w:p w:rsidR="00E56887" w:rsidRPr="00DF1732"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DF1732">
        <w:rPr>
          <w:rFonts w:ascii="Times New Roman" w:cs="宋体" w:hint="eastAsia"/>
          <w:sz w:val="24"/>
          <w:szCs w:val="24"/>
          <w:lang w:eastAsia="zh-CN"/>
        </w:rPr>
        <w:t>交付地点</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00327DAC">
        <w:rPr>
          <w:rFonts w:ascii="Times New Roman" w:cs="宋体" w:hint="eastAsia"/>
          <w:sz w:val="24"/>
          <w:szCs w:val="24"/>
          <w:lang w:eastAsia="zh-CN"/>
        </w:rPr>
        <w:t>乙方所在地</w:t>
      </w:r>
      <w:r w:rsidRPr="00DF1732">
        <w:rPr>
          <w:rFonts w:ascii="Times New Roman" w:cs="宋体" w:hint="eastAsia"/>
          <w:sz w:val="24"/>
          <w:szCs w:val="24"/>
          <w:lang w:eastAsia="zh-CN"/>
        </w:rPr>
        <w:t>；</w:t>
      </w:r>
    </w:p>
    <w:p w:rsidR="00E56887" w:rsidRDefault="00E56887" w:rsidP="00690D4C">
      <w:pPr>
        <w:spacing w:afterLines="50" w:after="156" w:line="360" w:lineRule="atLeast"/>
        <w:ind w:left="425"/>
        <w:rPr>
          <w:rFonts w:ascii="宋体" w:hAnsi="宋体" w:cs="宋体"/>
          <w:sz w:val="24"/>
          <w:szCs w:val="24"/>
          <w:lang w:eastAsia="zh-CN"/>
        </w:rPr>
      </w:pPr>
      <w:r w:rsidRPr="00DF1732">
        <w:rPr>
          <w:rFonts w:ascii="Times New Roman" w:cs="Times New Roman"/>
          <w:sz w:val="24"/>
          <w:szCs w:val="24"/>
          <w:lang w:eastAsia="zh-CN"/>
        </w:rPr>
        <w:t xml:space="preserve">             </w:t>
      </w:r>
      <w:r w:rsidRPr="00DF1732">
        <w:rPr>
          <w:rFonts w:ascii="宋体" w:cs="宋体" w:hint="eastAsia"/>
          <w:sz w:val="21"/>
          <w:szCs w:val="21"/>
          <w:lang w:eastAsia="zh-CN"/>
        </w:rPr>
        <w:t>□</w:t>
      </w:r>
      <w:r w:rsidRPr="00DF1732">
        <w:rPr>
          <w:rFonts w:ascii="宋体" w:hAnsi="宋体" w:cs="宋体" w:hint="eastAsia"/>
          <w:sz w:val="24"/>
          <w:szCs w:val="24"/>
          <w:lang w:eastAsia="zh-CN"/>
        </w:rPr>
        <w:t>甲方指定的其他地点</w:t>
      </w:r>
      <w:r w:rsidRPr="00DF1732">
        <w:rPr>
          <w:rFonts w:ascii="宋体" w:hAnsi="宋体" w:cs="宋体"/>
          <w:sz w:val="24"/>
          <w:szCs w:val="24"/>
          <w:u w:val="single"/>
          <w:lang w:eastAsia="zh-CN"/>
        </w:rPr>
        <w:t xml:space="preserve">                     </w:t>
      </w:r>
      <w:r w:rsidRPr="00DF1732">
        <w:rPr>
          <w:rFonts w:ascii="宋体" w:hAnsi="宋体" w:cs="宋体" w:hint="eastAsia"/>
          <w:sz w:val="24"/>
          <w:szCs w:val="24"/>
          <w:lang w:eastAsia="zh-CN"/>
        </w:rPr>
        <w:t>。</w:t>
      </w:r>
    </w:p>
    <w:p w:rsidR="004B7C85" w:rsidRPr="00CF176F"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622BF6">
        <w:rPr>
          <w:rFonts w:ascii="Times New Roman" w:cs="宋体" w:hint="eastAsia"/>
          <w:sz w:val="24"/>
          <w:szCs w:val="24"/>
          <w:lang w:eastAsia="zh-CN"/>
        </w:rPr>
        <w:t>交付时间</w:t>
      </w:r>
      <w:r w:rsidRPr="00622BF6">
        <w:rPr>
          <w:rFonts w:ascii="宋体" w:hAnsi="宋体" w:cs="宋体"/>
          <w:sz w:val="24"/>
          <w:szCs w:val="24"/>
          <w:lang w:eastAsia="zh-CN"/>
        </w:rPr>
        <w:t>:</w:t>
      </w:r>
      <w:r w:rsidR="00796892" w:rsidRPr="00622BF6">
        <w:rPr>
          <w:rFonts w:ascii="宋体" w:hAnsi="宋体" w:cs="宋体" w:hint="eastAsia"/>
          <w:sz w:val="24"/>
          <w:szCs w:val="24"/>
          <w:lang w:eastAsia="zh-CN"/>
        </w:rPr>
        <w:t>预计</w:t>
      </w:r>
      <w:r w:rsidR="00E01E9F" w:rsidRPr="00622BF6">
        <w:rPr>
          <w:rFonts w:ascii="Times New Roman" w:cs="宋体" w:hint="eastAsia"/>
          <w:sz w:val="24"/>
          <w:szCs w:val="24"/>
          <w:lang w:eastAsia="zh-CN"/>
        </w:rPr>
        <w:t>于</w:t>
      </w:r>
      <w:r w:rsidR="00F73099" w:rsidRPr="00622BF6">
        <w:rPr>
          <w:rFonts w:ascii="宋体" w:hAnsi="宋体" w:cs="仿宋_GB2312"/>
          <w:sz w:val="24"/>
          <w:szCs w:val="24"/>
          <w:lang w:val="zh-CN" w:eastAsia="zh-CN"/>
        </w:rPr>
        <w:t>______</w:t>
      </w:r>
      <w:r w:rsidR="00F73099" w:rsidRPr="00622BF6">
        <w:rPr>
          <w:rFonts w:ascii="宋体" w:hAnsi="宋体" w:cs="仿宋_GB2312" w:hint="eastAsia"/>
          <w:sz w:val="24"/>
          <w:szCs w:val="24"/>
          <w:lang w:val="zh-CN" w:eastAsia="zh-CN"/>
        </w:rPr>
        <w:t>年</w:t>
      </w:r>
      <w:r w:rsidR="00F73099" w:rsidRPr="00622BF6">
        <w:rPr>
          <w:rFonts w:ascii="宋体" w:hAnsi="宋体" w:cs="仿宋_GB2312"/>
          <w:sz w:val="24"/>
          <w:szCs w:val="24"/>
          <w:lang w:val="zh-CN" w:eastAsia="zh-CN"/>
        </w:rPr>
        <w:t>______</w:t>
      </w:r>
      <w:r w:rsidR="00F73099" w:rsidRPr="00622BF6">
        <w:rPr>
          <w:rFonts w:ascii="宋体" w:hAnsi="宋体" w:cs="仿宋_GB2312" w:hint="eastAsia"/>
          <w:sz w:val="24"/>
          <w:szCs w:val="24"/>
          <w:lang w:val="zh-CN" w:eastAsia="zh-CN"/>
        </w:rPr>
        <w:t>月</w:t>
      </w:r>
      <w:r w:rsidR="00F73099" w:rsidRPr="00622BF6">
        <w:rPr>
          <w:rFonts w:ascii="宋体" w:hAnsi="宋体" w:cs="仿宋_GB2312"/>
          <w:sz w:val="24"/>
          <w:szCs w:val="24"/>
          <w:lang w:val="zh-CN" w:eastAsia="zh-CN"/>
        </w:rPr>
        <w:t>______</w:t>
      </w:r>
      <w:r w:rsidR="00F73099" w:rsidRPr="00622BF6">
        <w:rPr>
          <w:rFonts w:ascii="宋体" w:hAnsi="宋体" w:cs="仿宋_GB2312" w:hint="eastAsia"/>
          <w:sz w:val="24"/>
          <w:szCs w:val="24"/>
          <w:lang w:val="zh-CN" w:eastAsia="zh-CN"/>
        </w:rPr>
        <w:t>日</w:t>
      </w:r>
      <w:r w:rsidR="00F97C18" w:rsidRPr="00622BF6">
        <w:rPr>
          <w:rFonts w:ascii="宋体" w:hAnsi="宋体" w:cs="仿宋_GB2312" w:hint="eastAsia"/>
          <w:sz w:val="24"/>
          <w:szCs w:val="24"/>
          <w:lang w:val="zh-CN" w:eastAsia="zh-CN"/>
        </w:rPr>
        <w:t>之前</w:t>
      </w:r>
      <w:r w:rsidR="00F73099" w:rsidRPr="00622BF6">
        <w:rPr>
          <w:rFonts w:ascii="宋体" w:hAnsi="宋体" w:cs="仿宋_GB2312" w:hint="eastAsia"/>
          <w:sz w:val="24"/>
          <w:szCs w:val="24"/>
          <w:lang w:val="zh-CN" w:eastAsia="zh-CN"/>
        </w:rPr>
        <w:t>交车</w:t>
      </w:r>
      <w:r w:rsidR="004B7C85" w:rsidRPr="00622BF6">
        <w:rPr>
          <w:rFonts w:ascii="Times New Roman" w:cs="宋体" w:hint="eastAsia"/>
          <w:sz w:val="24"/>
          <w:szCs w:val="24"/>
          <w:lang w:eastAsia="zh-CN"/>
        </w:rPr>
        <w:t>。</w:t>
      </w:r>
      <w:r w:rsidR="002A6DA9" w:rsidRPr="00CF176F">
        <w:rPr>
          <w:rFonts w:ascii="Times New Roman" w:cs="宋体" w:hint="eastAsia"/>
          <w:b/>
          <w:sz w:val="24"/>
          <w:szCs w:val="24"/>
          <w:u w:val="single"/>
          <w:lang w:eastAsia="zh-CN"/>
        </w:rPr>
        <w:t>甲方充分理解，汽车产品（尤其是进口汽车产品）的生产及销售</w:t>
      </w:r>
      <w:r w:rsidR="001428C1" w:rsidRPr="00CF176F">
        <w:rPr>
          <w:rFonts w:ascii="Times New Roman" w:cs="宋体" w:hint="eastAsia"/>
          <w:b/>
          <w:sz w:val="24"/>
          <w:szCs w:val="24"/>
          <w:u w:val="single"/>
          <w:lang w:eastAsia="zh-CN"/>
        </w:rPr>
        <w:t>具有其特殊性，上述交付时间仅为预计时间且可能由于进口手续、生产厂订单完成情况、车辆技术问题和运输等原因（“非乙方原因”）而变化，乙方作为汽车经销商对此无法控制；该预计交付时间系根据生产厂提供的供车安排所估测，仅供甲方参考。甲方对该情况予以理解及接受。</w:t>
      </w:r>
    </w:p>
    <w:p w:rsidR="001428C1" w:rsidRDefault="001428C1" w:rsidP="00690D4C">
      <w:pPr>
        <w:spacing w:afterLines="50" w:after="156" w:line="360" w:lineRule="atLeast"/>
        <w:ind w:left="785"/>
        <w:rPr>
          <w:rFonts w:ascii="Times New Roman" w:cs="宋体"/>
          <w:sz w:val="24"/>
          <w:szCs w:val="24"/>
          <w:lang w:eastAsia="zh-CN"/>
        </w:rPr>
      </w:pPr>
      <w:r w:rsidRPr="00CF176F">
        <w:rPr>
          <w:rFonts w:ascii="Times New Roman" w:cs="宋体" w:hint="eastAsia"/>
          <w:sz w:val="24"/>
          <w:szCs w:val="24"/>
          <w:lang w:eastAsia="zh-CN"/>
        </w:rPr>
        <w:t>乙方将按照生产厂的供车安排尽快供货，但倘若由于生产厂原因或其他乙方之外的原因可能导致延迟，乙方应在预计交车日期前通知甲方。若由于乙方自身的原因导致未能在前述</w:t>
      </w:r>
      <w:r w:rsidR="00615EE8" w:rsidRPr="00CF176F">
        <w:rPr>
          <w:rFonts w:ascii="Times New Roman" w:cs="宋体" w:hint="eastAsia"/>
          <w:sz w:val="24"/>
          <w:szCs w:val="24"/>
          <w:lang w:eastAsia="zh-CN"/>
        </w:rPr>
        <w:t>预计</w:t>
      </w:r>
      <w:r w:rsidRPr="00CF176F">
        <w:rPr>
          <w:rFonts w:ascii="Times New Roman" w:cs="宋体" w:hint="eastAsia"/>
          <w:sz w:val="24"/>
          <w:szCs w:val="24"/>
          <w:lang w:eastAsia="zh-CN"/>
        </w:rPr>
        <w:t>日期交车，乙方在向甲方说明原因后</w:t>
      </w:r>
      <w:r w:rsidR="00681DBE" w:rsidRPr="009546C0">
        <w:rPr>
          <w:rFonts w:ascii="Times New Roman" w:cs="宋体" w:hint="eastAsia"/>
          <w:sz w:val="24"/>
          <w:szCs w:val="24"/>
          <w:lang w:eastAsia="zh-CN"/>
        </w:rPr>
        <w:t>经甲方同意</w:t>
      </w:r>
      <w:r w:rsidR="001A3611" w:rsidRPr="004F0700">
        <w:rPr>
          <w:rFonts w:ascii="Times New Roman" w:cs="宋体" w:hint="eastAsia"/>
          <w:sz w:val="24"/>
          <w:szCs w:val="24"/>
          <w:lang w:eastAsia="zh-CN"/>
        </w:rPr>
        <w:t>的</w:t>
      </w:r>
      <w:r w:rsidR="00681DBE" w:rsidRPr="009546C0">
        <w:rPr>
          <w:rFonts w:ascii="Times New Roman" w:cs="宋体" w:hint="eastAsia"/>
          <w:sz w:val="24"/>
          <w:szCs w:val="24"/>
          <w:lang w:eastAsia="zh-CN"/>
        </w:rPr>
        <w:t>，</w:t>
      </w:r>
      <w:r w:rsidRPr="009546C0">
        <w:rPr>
          <w:rFonts w:ascii="Times New Roman" w:cs="宋体" w:hint="eastAsia"/>
          <w:sz w:val="24"/>
          <w:szCs w:val="24"/>
          <w:lang w:eastAsia="zh-CN"/>
        </w:rPr>
        <w:t>可获得不超过</w:t>
      </w:r>
      <w:r w:rsidR="00025147" w:rsidRPr="002A6DA9">
        <w:rPr>
          <w:rFonts w:ascii="Times New Roman" w:hAnsi="Times New Roman" w:cs="宋体" w:hint="eastAsia"/>
          <w:sz w:val="24"/>
          <w:szCs w:val="24"/>
          <w:lang w:eastAsia="zh-CN"/>
        </w:rPr>
        <w:t>十四</w:t>
      </w:r>
      <w:r w:rsidR="00025147">
        <w:rPr>
          <w:rFonts w:ascii="Times New Roman" w:hAnsi="Times New Roman" w:cs="宋体" w:hint="eastAsia"/>
          <w:sz w:val="24"/>
          <w:szCs w:val="24"/>
          <w:lang w:eastAsia="zh-CN"/>
        </w:rPr>
        <w:t>（</w:t>
      </w:r>
      <w:r w:rsidR="00681DBE" w:rsidRPr="009546C0">
        <w:rPr>
          <w:rFonts w:ascii="Times New Roman" w:cs="宋体"/>
          <w:sz w:val="24"/>
          <w:szCs w:val="24"/>
          <w:lang w:eastAsia="zh-CN"/>
        </w:rPr>
        <w:t>14</w:t>
      </w:r>
      <w:r w:rsidR="00025147">
        <w:rPr>
          <w:rFonts w:ascii="Times New Roman" w:cs="宋体" w:hint="eastAsia"/>
          <w:sz w:val="24"/>
          <w:szCs w:val="24"/>
          <w:lang w:eastAsia="zh-CN"/>
        </w:rPr>
        <w:t>）</w:t>
      </w:r>
      <w:r w:rsidR="00681DBE" w:rsidRPr="009546C0">
        <w:rPr>
          <w:rFonts w:ascii="Times New Roman" w:cs="宋体"/>
          <w:sz w:val="24"/>
          <w:szCs w:val="24"/>
          <w:lang w:eastAsia="zh-CN"/>
        </w:rPr>
        <w:t>天</w:t>
      </w:r>
      <w:r w:rsidRPr="00CF176F">
        <w:rPr>
          <w:rFonts w:ascii="Times New Roman" w:cs="宋体" w:hint="eastAsia"/>
          <w:sz w:val="24"/>
          <w:szCs w:val="24"/>
          <w:lang w:eastAsia="zh-CN"/>
        </w:rPr>
        <w:t>的宽限期或者双方一致同意的更长的宽限期。若超出宽限期乙方仍未能交付车辆，乙方将按照本合同规定向甲方承担违约责任（除此之外乙方不承担延迟交车违约责任）。</w:t>
      </w:r>
    </w:p>
    <w:p w:rsidR="00E56887" w:rsidRDefault="00E56887" w:rsidP="00690D4C">
      <w:pPr>
        <w:spacing w:afterLines="50" w:after="156" w:line="360" w:lineRule="atLeast"/>
        <w:ind w:left="785"/>
        <w:rPr>
          <w:rFonts w:ascii="Times New Roman" w:hAnsi="Times New Roman" w:cs="宋体"/>
          <w:sz w:val="24"/>
          <w:szCs w:val="24"/>
          <w:lang w:eastAsia="zh-CN"/>
        </w:rPr>
      </w:pPr>
      <w:r w:rsidRPr="00DF1732">
        <w:rPr>
          <w:rFonts w:ascii="Times New Roman" w:cs="宋体" w:hint="eastAsia"/>
          <w:sz w:val="24"/>
          <w:szCs w:val="24"/>
          <w:lang w:eastAsia="zh-CN"/>
        </w:rPr>
        <w:t>除双方另有约定外，交付以乙方收到第二条规定的车辆总价全款为先决条件。</w:t>
      </w:r>
      <w:r w:rsidRPr="00DF1732">
        <w:rPr>
          <w:rFonts w:ascii="Times New Roman" w:hAnsi="Times New Roman" w:cs="宋体" w:hint="eastAsia"/>
          <w:sz w:val="24"/>
          <w:szCs w:val="24"/>
          <w:lang w:eastAsia="zh-CN"/>
        </w:rPr>
        <w:t>如因甲方付款延误，则乙方交车日期应该相应顺延而不承担违约责任。</w:t>
      </w:r>
      <w:r w:rsidR="000241F0" w:rsidRPr="004F0700">
        <w:rPr>
          <w:rFonts w:ascii="Times New Roman" w:hAnsi="Times New Roman" w:cs="宋体" w:hint="eastAsia"/>
          <w:b/>
          <w:bCs/>
          <w:sz w:val="24"/>
          <w:szCs w:val="24"/>
          <w:lang w:eastAsia="zh-CN"/>
        </w:rPr>
        <w:t>若乙方同意在收到车辆总价款前向甲方交付车辆，乙方保留车辆的所有权直至乙方收到车辆总价款。</w:t>
      </w:r>
    </w:p>
    <w:p w:rsidR="00615EE8" w:rsidRPr="002A6DA9" w:rsidRDefault="001F59AD" w:rsidP="00681DBE">
      <w:pPr>
        <w:numPr>
          <w:ilvl w:val="0"/>
          <w:numId w:val="4"/>
        </w:numPr>
        <w:spacing w:afterLines="50" w:after="156" w:line="360" w:lineRule="atLeast"/>
        <w:rPr>
          <w:rFonts w:ascii="Times New Roman" w:hAnsi="Times New Roman" w:cs="Times New Roman"/>
          <w:sz w:val="24"/>
          <w:szCs w:val="24"/>
          <w:lang w:eastAsia="zh-CN"/>
        </w:rPr>
      </w:pPr>
      <w:r w:rsidRPr="002A6DA9">
        <w:rPr>
          <w:rFonts w:ascii="Times New Roman" w:hAnsi="Times New Roman" w:cs="宋体" w:hint="eastAsia"/>
          <w:sz w:val="24"/>
          <w:szCs w:val="24"/>
          <w:lang w:eastAsia="zh-CN"/>
        </w:rPr>
        <w:t>倘若乙方的销售代表电话、</w:t>
      </w:r>
      <w:r w:rsidR="00E56887" w:rsidRPr="002A6DA9">
        <w:rPr>
          <w:rFonts w:ascii="Times New Roman" w:hAnsi="Times New Roman" w:cs="宋体" w:hint="eastAsia"/>
          <w:sz w:val="24"/>
          <w:szCs w:val="24"/>
          <w:lang w:eastAsia="zh-CN"/>
        </w:rPr>
        <w:t>短信</w:t>
      </w:r>
      <w:r w:rsidRPr="002A6DA9">
        <w:rPr>
          <w:rFonts w:ascii="Times New Roman" w:hAnsi="Times New Roman" w:cs="宋体" w:hint="eastAsia"/>
          <w:sz w:val="24"/>
          <w:szCs w:val="24"/>
          <w:lang w:eastAsia="zh-CN"/>
        </w:rPr>
        <w:t>或其他方式</w:t>
      </w:r>
      <w:r w:rsidR="00E56887" w:rsidRPr="002A6DA9">
        <w:rPr>
          <w:rFonts w:ascii="Times New Roman" w:hAnsi="Times New Roman" w:cs="宋体" w:hint="eastAsia"/>
          <w:sz w:val="24"/>
          <w:szCs w:val="24"/>
          <w:lang w:eastAsia="zh-CN"/>
        </w:rPr>
        <w:t>通知甲方其所订购车辆</w:t>
      </w:r>
      <w:r w:rsidR="00DA3914">
        <w:rPr>
          <w:rFonts w:ascii="Times New Roman" w:hAnsi="Times New Roman" w:cs="宋体" w:hint="eastAsia"/>
          <w:sz w:val="24"/>
          <w:szCs w:val="24"/>
          <w:lang w:eastAsia="zh-CN"/>
        </w:rPr>
        <w:t>已</w:t>
      </w:r>
      <w:r w:rsidR="00E56887" w:rsidRPr="002A6DA9">
        <w:rPr>
          <w:rFonts w:ascii="Times New Roman" w:hAnsi="Times New Roman" w:cs="宋体" w:hint="eastAsia"/>
          <w:sz w:val="24"/>
          <w:szCs w:val="24"/>
          <w:lang w:eastAsia="zh-CN"/>
        </w:rPr>
        <w:t>备妥可交付，甲方应在接到乙方的销售代表通知后的十四（</w:t>
      </w:r>
      <w:r w:rsidR="00E56887" w:rsidRPr="002A6DA9">
        <w:rPr>
          <w:rFonts w:ascii="Times New Roman" w:hAnsi="Times New Roman" w:cs="Times New Roman"/>
          <w:sz w:val="24"/>
          <w:szCs w:val="24"/>
          <w:lang w:eastAsia="zh-CN"/>
        </w:rPr>
        <w:t>14</w:t>
      </w:r>
      <w:r w:rsidR="00E56887" w:rsidRPr="002A6DA9">
        <w:rPr>
          <w:rFonts w:ascii="Times New Roman" w:hAnsi="Times New Roman" w:cs="宋体" w:hint="eastAsia"/>
          <w:sz w:val="24"/>
          <w:szCs w:val="24"/>
          <w:lang w:eastAsia="zh-CN"/>
        </w:rPr>
        <w:t>）天内提车。</w:t>
      </w:r>
      <w:r w:rsidR="00615EE8" w:rsidRPr="002A6DA9">
        <w:rPr>
          <w:rFonts w:ascii="Times New Roman" w:hAnsi="Times New Roman" w:cs="宋体" w:hint="eastAsia"/>
          <w:sz w:val="24"/>
          <w:szCs w:val="24"/>
          <w:lang w:eastAsia="zh-CN"/>
        </w:rPr>
        <w:t>倘若甲方未在上述规定的期限内付清全部购车款且提取车辆，乙方将</w:t>
      </w:r>
      <w:r w:rsidR="00134D4A">
        <w:rPr>
          <w:rFonts w:ascii="Times New Roman" w:hAnsi="Times New Roman" w:cs="宋体" w:hint="eastAsia"/>
          <w:sz w:val="24"/>
          <w:szCs w:val="24"/>
          <w:lang w:eastAsia="zh-CN"/>
        </w:rPr>
        <w:t>通过前述方式</w:t>
      </w:r>
      <w:r w:rsidR="00615EE8" w:rsidRPr="002A6DA9">
        <w:rPr>
          <w:rFonts w:ascii="Times New Roman" w:hAnsi="Times New Roman" w:cs="宋体" w:hint="eastAsia"/>
          <w:sz w:val="24"/>
          <w:szCs w:val="24"/>
          <w:lang w:eastAsia="zh-CN"/>
        </w:rPr>
        <w:t>向甲方发出催告，甲方应在催告通知的期限内付款并提车。若超过催告通知的期限，甲方</w:t>
      </w:r>
      <w:r w:rsidR="00681DBE" w:rsidRPr="009546C0">
        <w:rPr>
          <w:rFonts w:ascii="Times New Roman" w:hAnsi="Times New Roman" w:cs="宋体" w:hint="eastAsia"/>
          <w:sz w:val="24"/>
          <w:szCs w:val="24"/>
          <w:lang w:eastAsia="zh-CN"/>
        </w:rPr>
        <w:t>无正当理由且</w:t>
      </w:r>
      <w:r w:rsidR="00615EE8" w:rsidRPr="002A6DA9">
        <w:rPr>
          <w:rFonts w:ascii="Times New Roman" w:hAnsi="Times New Roman" w:cs="宋体" w:hint="eastAsia"/>
          <w:sz w:val="24"/>
          <w:szCs w:val="24"/>
          <w:lang w:eastAsia="zh-CN"/>
        </w:rPr>
        <w:t>仍未付清购车款且提取车辆，甲方应被视为放弃其对该车辆的权利，且乙方有权自行处分该车辆（包括但不限于将该车出售给另一顾客），则本合同自动终止，且乙方有权不予返还甲方已付定金。</w:t>
      </w:r>
    </w:p>
    <w:p w:rsidR="00FA001B" w:rsidRPr="004B0827" w:rsidRDefault="003C2CCD" w:rsidP="00FA001B">
      <w:pPr>
        <w:numPr>
          <w:ilvl w:val="0"/>
          <w:numId w:val="4"/>
        </w:numPr>
        <w:spacing w:afterLines="50" w:after="156" w:line="360" w:lineRule="atLeast"/>
        <w:rPr>
          <w:rFonts w:ascii="Times New Roman" w:hAnsi="Times New Roman" w:cs="Times New Roman"/>
          <w:b/>
          <w:sz w:val="24"/>
          <w:szCs w:val="24"/>
          <w:lang w:eastAsia="zh-CN"/>
        </w:rPr>
      </w:pPr>
      <w:r w:rsidRPr="009546C0">
        <w:rPr>
          <w:rFonts w:ascii="Times New Roman" w:hAnsi="Times New Roman" w:cs="Times New Roman" w:hint="eastAsia"/>
          <w:b/>
          <w:sz w:val="24"/>
          <w:szCs w:val="24"/>
          <w:lang w:eastAsia="zh-CN"/>
        </w:rPr>
        <w:t>乙方系根据甲方自主选配的个性化配置而向保时捷厂家订购车辆，</w:t>
      </w:r>
      <w:r w:rsidR="0060690D" w:rsidRPr="009546C0">
        <w:rPr>
          <w:rFonts w:ascii="Times New Roman" w:hAnsi="Times New Roman" w:cs="Times New Roman" w:hint="eastAsia"/>
          <w:b/>
          <w:sz w:val="24"/>
          <w:szCs w:val="24"/>
          <w:lang w:eastAsia="zh-CN"/>
        </w:rPr>
        <w:t>因</w:t>
      </w:r>
      <w:r w:rsidRPr="009546C0">
        <w:rPr>
          <w:rFonts w:ascii="Times New Roman" w:hAnsi="Times New Roman" w:cs="Times New Roman" w:hint="eastAsia"/>
          <w:b/>
          <w:sz w:val="24"/>
          <w:szCs w:val="24"/>
          <w:lang w:eastAsia="zh-CN"/>
        </w:rPr>
        <w:t>标的车辆系为甲方专门定制</w:t>
      </w:r>
      <w:r w:rsidR="00797FE2" w:rsidRPr="009546C0">
        <w:rPr>
          <w:rFonts w:ascii="Times New Roman" w:hAnsi="Times New Roman" w:cs="Times New Roman" w:hint="eastAsia"/>
          <w:b/>
          <w:sz w:val="24"/>
          <w:szCs w:val="24"/>
          <w:lang w:eastAsia="zh-CN"/>
        </w:rPr>
        <w:t>，且标的车辆均从德国进口</w:t>
      </w:r>
      <w:r w:rsidRPr="009546C0">
        <w:rPr>
          <w:rFonts w:ascii="Times New Roman" w:hAnsi="Times New Roman" w:cs="Times New Roman" w:hint="eastAsia"/>
          <w:b/>
          <w:sz w:val="24"/>
          <w:szCs w:val="24"/>
          <w:lang w:eastAsia="zh-CN"/>
        </w:rPr>
        <w:t>，</w:t>
      </w:r>
      <w:r w:rsidR="00B15FF0" w:rsidRPr="009546C0">
        <w:rPr>
          <w:rFonts w:ascii="Times New Roman" w:hAnsi="Times New Roman" w:cs="Times New Roman" w:hint="eastAsia"/>
          <w:b/>
          <w:sz w:val="24"/>
          <w:szCs w:val="24"/>
          <w:lang w:eastAsia="zh-CN"/>
        </w:rPr>
        <w:t>甲</w:t>
      </w:r>
      <w:r w:rsidR="0060690D" w:rsidRPr="009546C0">
        <w:rPr>
          <w:rFonts w:ascii="Times New Roman" w:hAnsi="Times New Roman" w:cs="Times New Roman" w:hint="eastAsia"/>
          <w:b/>
          <w:sz w:val="24"/>
          <w:szCs w:val="24"/>
          <w:lang w:eastAsia="zh-CN"/>
        </w:rPr>
        <w:t>方理解车辆在</w:t>
      </w:r>
      <w:r w:rsidR="00B15FF0" w:rsidRPr="009546C0">
        <w:rPr>
          <w:rFonts w:ascii="Times New Roman" w:hAnsi="Times New Roman" w:cs="Times New Roman" w:hint="eastAsia"/>
          <w:b/>
          <w:sz w:val="24"/>
          <w:szCs w:val="24"/>
          <w:lang w:eastAsia="zh-CN"/>
        </w:rPr>
        <w:t>长途运输或报关等</w:t>
      </w:r>
      <w:r w:rsidR="00797FE2" w:rsidRPr="009546C0">
        <w:rPr>
          <w:rFonts w:ascii="Times New Roman" w:hAnsi="Times New Roman" w:cs="Times New Roman" w:hint="eastAsia"/>
          <w:b/>
          <w:sz w:val="24"/>
          <w:szCs w:val="24"/>
          <w:lang w:eastAsia="zh-CN"/>
        </w:rPr>
        <w:t>过程</w:t>
      </w:r>
      <w:r w:rsidR="00B15FF0" w:rsidRPr="009546C0">
        <w:rPr>
          <w:rFonts w:ascii="Times New Roman" w:hAnsi="Times New Roman" w:cs="Times New Roman" w:hint="eastAsia"/>
          <w:b/>
          <w:sz w:val="24"/>
          <w:szCs w:val="24"/>
          <w:lang w:eastAsia="zh-CN"/>
        </w:rPr>
        <w:t>中可能会</w:t>
      </w:r>
      <w:r w:rsidR="00797FE2" w:rsidRPr="009546C0">
        <w:rPr>
          <w:rFonts w:ascii="Times New Roman" w:hAnsi="Times New Roman" w:cs="Times New Roman" w:hint="eastAsia"/>
          <w:b/>
          <w:sz w:val="24"/>
          <w:szCs w:val="24"/>
          <w:lang w:eastAsia="zh-CN"/>
        </w:rPr>
        <w:t>由于乙方不可控制的原因遭受轻微刮伤</w:t>
      </w:r>
      <w:r w:rsidR="00B15FF0" w:rsidRPr="009546C0">
        <w:rPr>
          <w:rFonts w:ascii="Times New Roman" w:hAnsi="Times New Roman" w:cs="Times New Roman" w:hint="eastAsia"/>
          <w:b/>
          <w:sz w:val="24"/>
          <w:szCs w:val="24"/>
          <w:lang w:eastAsia="zh-CN"/>
        </w:rPr>
        <w:t>，</w:t>
      </w:r>
      <w:r w:rsidR="00615EE8" w:rsidRPr="009546C0">
        <w:rPr>
          <w:rFonts w:ascii="Times New Roman" w:hAnsi="Times New Roman" w:cs="Times New Roman" w:hint="eastAsia"/>
          <w:b/>
          <w:sz w:val="24"/>
          <w:szCs w:val="24"/>
          <w:lang w:eastAsia="zh-CN"/>
        </w:rPr>
        <w:t>倘若车辆在交付前遭受刮伤</w:t>
      </w:r>
      <w:r w:rsidR="00E002FE" w:rsidRPr="009546C0">
        <w:rPr>
          <w:rFonts w:ascii="Times New Roman" w:hAnsi="Times New Roman" w:cs="Times New Roman" w:hint="eastAsia"/>
          <w:b/>
          <w:sz w:val="24"/>
          <w:szCs w:val="24"/>
          <w:lang w:eastAsia="zh-CN"/>
        </w:rPr>
        <w:t>但不影响车辆基本性能</w:t>
      </w:r>
      <w:r w:rsidR="00615EE8" w:rsidRPr="00651F41">
        <w:rPr>
          <w:rFonts w:ascii="Times New Roman" w:hAnsi="Times New Roman" w:cs="Times New Roman" w:hint="eastAsia"/>
          <w:b/>
          <w:sz w:val="24"/>
          <w:szCs w:val="24"/>
          <w:lang w:eastAsia="zh-CN"/>
        </w:rPr>
        <w:t>的，乙方有义务</w:t>
      </w:r>
      <w:del w:id="24" w:author="Jenny Ke" w:date="2019-09-20T09:49:00Z">
        <w:r w:rsidR="00797FE2" w:rsidRPr="009D7824" w:rsidDel="000121D9">
          <w:rPr>
            <w:rFonts w:ascii="Times New Roman" w:hAnsi="Times New Roman" w:cs="Times New Roman" w:hint="eastAsia"/>
            <w:b/>
            <w:sz w:val="24"/>
            <w:szCs w:val="24"/>
            <w:highlight w:val="yellow"/>
            <w:lang w:eastAsia="zh-CN"/>
            <w:rPrChange w:id="25" w:author="Jenny Ke" w:date="2019-09-20T09:57:00Z">
              <w:rPr>
                <w:rFonts w:ascii="Times New Roman" w:hAnsi="Times New Roman" w:cs="Times New Roman" w:hint="eastAsia"/>
                <w:b/>
                <w:sz w:val="24"/>
                <w:szCs w:val="24"/>
                <w:lang w:eastAsia="zh-CN"/>
              </w:rPr>
            </w:rPrChange>
          </w:rPr>
          <w:delText>如实全面</w:delText>
        </w:r>
      </w:del>
      <w:ins w:id="26" w:author="Jenny Ke" w:date="2019-09-20T09:49:00Z">
        <w:r w:rsidR="000121D9" w:rsidRPr="009D7824">
          <w:rPr>
            <w:rFonts w:ascii="Times New Roman" w:hAnsi="Times New Roman" w:cs="Times New Roman" w:hint="eastAsia"/>
            <w:b/>
            <w:sz w:val="24"/>
            <w:szCs w:val="24"/>
            <w:highlight w:val="yellow"/>
            <w:lang w:eastAsia="zh-CN"/>
            <w:rPrChange w:id="27" w:author="Jenny Ke" w:date="2019-09-20T09:57:00Z">
              <w:rPr>
                <w:rFonts w:ascii="Times New Roman" w:hAnsi="Times New Roman" w:cs="Times New Roman" w:hint="eastAsia"/>
                <w:b/>
                <w:sz w:val="24"/>
                <w:szCs w:val="24"/>
                <w:lang w:eastAsia="zh-CN"/>
              </w:rPr>
            </w:rPrChange>
          </w:rPr>
          <w:t>按照适用的法律</w:t>
        </w:r>
      </w:ins>
      <w:ins w:id="28" w:author="Jenny Ke" w:date="2019-09-20T09:56:00Z">
        <w:r w:rsidR="009D7824" w:rsidRPr="009D7824">
          <w:rPr>
            <w:rFonts w:ascii="Times New Roman" w:hAnsi="Times New Roman" w:cs="Times New Roman" w:hint="eastAsia"/>
            <w:b/>
            <w:sz w:val="24"/>
            <w:szCs w:val="24"/>
            <w:highlight w:val="yellow"/>
            <w:lang w:eastAsia="zh-CN"/>
            <w:rPrChange w:id="29" w:author="Jenny Ke" w:date="2019-09-20T09:57:00Z">
              <w:rPr>
                <w:rFonts w:ascii="Times New Roman" w:hAnsi="Times New Roman" w:cs="Times New Roman" w:hint="eastAsia"/>
                <w:b/>
                <w:sz w:val="24"/>
                <w:szCs w:val="24"/>
                <w:lang w:eastAsia="zh-CN"/>
              </w:rPr>
            </w:rPrChange>
          </w:rPr>
          <w:t>法规</w:t>
        </w:r>
      </w:ins>
      <w:r w:rsidR="00797FE2" w:rsidRPr="00651F41">
        <w:rPr>
          <w:rFonts w:ascii="Times New Roman" w:hAnsi="Times New Roman" w:cs="Times New Roman" w:hint="eastAsia"/>
          <w:b/>
          <w:sz w:val="24"/>
          <w:szCs w:val="24"/>
          <w:lang w:eastAsia="zh-CN"/>
        </w:rPr>
        <w:t>告知客户该等情况并</w:t>
      </w:r>
      <w:r w:rsidR="00615EE8" w:rsidRPr="00651F41">
        <w:rPr>
          <w:rFonts w:ascii="Times New Roman" w:hAnsi="Times New Roman" w:cs="Times New Roman" w:hint="eastAsia"/>
          <w:b/>
          <w:sz w:val="24"/>
          <w:szCs w:val="24"/>
          <w:lang w:eastAsia="zh-CN"/>
        </w:rPr>
        <w:t>自行承担费用以生产厂家</w:t>
      </w:r>
      <w:r w:rsidR="00615EE8" w:rsidRPr="00651F41">
        <w:rPr>
          <w:rFonts w:ascii="Times New Roman" w:hAnsi="Times New Roman" w:cs="Times New Roman" w:hint="eastAsia"/>
          <w:b/>
          <w:sz w:val="24"/>
          <w:szCs w:val="24"/>
          <w:lang w:eastAsia="zh-CN"/>
        </w:rPr>
        <w:lastRenderedPageBreak/>
        <w:t>指定或许可的配件或油漆予以更换或维修。在刮伤处恢复至可交车状态后，车辆应被视为符合交付标准</w:t>
      </w:r>
      <w:r w:rsidR="00615EE8" w:rsidRPr="004B0827">
        <w:rPr>
          <w:rFonts w:ascii="Times New Roman" w:hAnsi="Times New Roman" w:cs="Times New Roman" w:hint="eastAsia"/>
          <w:b/>
          <w:sz w:val="24"/>
          <w:szCs w:val="24"/>
          <w:lang w:eastAsia="zh-CN"/>
        </w:rPr>
        <w:t>。</w:t>
      </w:r>
    </w:p>
    <w:p w:rsidR="00615EE8" w:rsidRPr="009546C0" w:rsidRDefault="00FA001B" w:rsidP="00FA001B">
      <w:pPr>
        <w:numPr>
          <w:ilvl w:val="0"/>
          <w:numId w:val="4"/>
        </w:numPr>
        <w:spacing w:afterLines="50" w:after="156" w:line="360" w:lineRule="atLeast"/>
        <w:rPr>
          <w:rFonts w:ascii="Times New Roman" w:hAnsi="Times New Roman" w:cs="Times New Roman"/>
          <w:b/>
          <w:sz w:val="24"/>
          <w:szCs w:val="24"/>
          <w:lang w:eastAsia="zh-CN"/>
        </w:rPr>
      </w:pPr>
      <w:r w:rsidRPr="005A4C4C">
        <w:rPr>
          <w:rFonts w:ascii="Times New Roman" w:hAnsi="Times New Roman" w:cs="Times New Roman" w:hint="eastAsia"/>
          <w:b/>
          <w:sz w:val="24"/>
          <w:szCs w:val="24"/>
          <w:lang w:eastAsia="zh-CN"/>
        </w:rPr>
        <w:t>甲方理解</w:t>
      </w:r>
      <w:r w:rsidR="00797FE2" w:rsidRPr="005A4C4C">
        <w:rPr>
          <w:rFonts w:ascii="Times New Roman" w:hAnsi="Times New Roman" w:cs="Times New Roman" w:hint="eastAsia"/>
          <w:b/>
          <w:sz w:val="24"/>
          <w:szCs w:val="24"/>
          <w:lang w:eastAsia="zh-CN"/>
        </w:rPr>
        <w:t>，因标的</w:t>
      </w:r>
      <w:r w:rsidRPr="005A4C4C">
        <w:rPr>
          <w:rFonts w:ascii="Times New Roman" w:hAnsi="Times New Roman" w:cs="Times New Roman" w:hint="eastAsia"/>
          <w:b/>
          <w:sz w:val="24"/>
          <w:szCs w:val="24"/>
          <w:lang w:eastAsia="zh-CN"/>
        </w:rPr>
        <w:t>车辆为</w:t>
      </w:r>
      <w:r w:rsidR="00797FE2" w:rsidRPr="005A4C4C">
        <w:rPr>
          <w:rFonts w:ascii="Times New Roman" w:hAnsi="Times New Roman" w:cs="Times New Roman" w:hint="eastAsia"/>
          <w:b/>
          <w:sz w:val="24"/>
          <w:szCs w:val="24"/>
          <w:lang w:eastAsia="zh-CN"/>
        </w:rPr>
        <w:t>进口</w:t>
      </w:r>
      <w:r w:rsidRPr="005A4C4C">
        <w:rPr>
          <w:rFonts w:ascii="Times New Roman" w:hAnsi="Times New Roman" w:cs="Times New Roman" w:hint="eastAsia"/>
          <w:b/>
          <w:sz w:val="24"/>
          <w:szCs w:val="24"/>
          <w:lang w:eastAsia="zh-CN"/>
        </w:rPr>
        <w:t>定制车</w:t>
      </w:r>
      <w:r w:rsidR="00797FE2" w:rsidRPr="00945A9C">
        <w:rPr>
          <w:rFonts w:ascii="Times New Roman" w:hAnsi="Times New Roman" w:cs="Times New Roman" w:hint="eastAsia"/>
          <w:b/>
          <w:sz w:val="24"/>
          <w:szCs w:val="24"/>
          <w:lang w:eastAsia="zh-CN"/>
        </w:rPr>
        <w:t>，</w:t>
      </w:r>
      <w:r w:rsidRPr="00945A9C">
        <w:rPr>
          <w:rFonts w:ascii="Times New Roman" w:hAnsi="Times New Roman" w:cs="Times New Roman" w:hint="eastAsia"/>
          <w:b/>
          <w:sz w:val="24"/>
          <w:szCs w:val="24"/>
          <w:lang w:eastAsia="zh-CN"/>
        </w:rPr>
        <w:t>签订本合同</w:t>
      </w:r>
      <w:r w:rsidR="00797FE2" w:rsidRPr="00945A9C">
        <w:rPr>
          <w:rFonts w:ascii="Times New Roman" w:hAnsi="Times New Roman" w:cs="Times New Roman" w:hint="eastAsia"/>
          <w:b/>
          <w:sz w:val="24"/>
          <w:szCs w:val="24"/>
          <w:lang w:eastAsia="zh-CN"/>
        </w:rPr>
        <w:t>之日</w:t>
      </w:r>
      <w:r w:rsidRPr="00945A9C">
        <w:rPr>
          <w:rFonts w:ascii="Times New Roman" w:hAnsi="Times New Roman" w:cs="Times New Roman" w:hint="eastAsia"/>
          <w:b/>
          <w:sz w:val="24"/>
          <w:szCs w:val="24"/>
          <w:lang w:eastAsia="zh-CN"/>
        </w:rPr>
        <w:t>与车辆实际交付</w:t>
      </w:r>
      <w:r w:rsidR="00797FE2" w:rsidRPr="00945A9C">
        <w:rPr>
          <w:rFonts w:ascii="Times New Roman" w:hAnsi="Times New Roman" w:cs="Times New Roman" w:hint="eastAsia"/>
          <w:b/>
          <w:sz w:val="24"/>
          <w:szCs w:val="24"/>
          <w:lang w:eastAsia="zh-CN"/>
        </w:rPr>
        <w:t>之日之间可能存在</w:t>
      </w:r>
      <w:r w:rsidRPr="00945A9C">
        <w:rPr>
          <w:rFonts w:ascii="Times New Roman" w:hAnsi="Times New Roman" w:cs="Times New Roman" w:hint="eastAsia"/>
          <w:b/>
          <w:sz w:val="24"/>
          <w:szCs w:val="24"/>
          <w:lang w:eastAsia="zh-CN"/>
        </w:rPr>
        <w:t>比较长的时间差，在该期间内</w:t>
      </w:r>
      <w:r w:rsidRPr="0083789A">
        <w:rPr>
          <w:rFonts w:ascii="Times New Roman" w:hAnsi="Times New Roman" w:cs="Times New Roman" w:hint="eastAsia"/>
          <w:b/>
          <w:sz w:val="24"/>
          <w:szCs w:val="24"/>
          <w:lang w:eastAsia="zh-CN"/>
        </w:rPr>
        <w:t>政府对机动车相关税费可能会进行调整</w:t>
      </w:r>
      <w:r w:rsidR="004D7F57" w:rsidRPr="0083789A">
        <w:rPr>
          <w:rFonts w:ascii="Times New Roman" w:hAnsi="Times New Roman" w:cs="Times New Roman" w:hint="eastAsia"/>
          <w:b/>
          <w:sz w:val="24"/>
          <w:szCs w:val="24"/>
          <w:lang w:eastAsia="zh-CN"/>
        </w:rPr>
        <w:t>或车辆的生产厂商统一调整车辆零售价格</w:t>
      </w:r>
      <w:r w:rsidRPr="004F0700">
        <w:rPr>
          <w:rFonts w:ascii="Times New Roman" w:hAnsi="Times New Roman" w:cs="Times New Roman" w:hint="eastAsia"/>
          <w:b/>
          <w:sz w:val="24"/>
          <w:szCs w:val="24"/>
          <w:lang w:eastAsia="zh-CN"/>
        </w:rPr>
        <w:t>，从而</w:t>
      </w:r>
      <w:r w:rsidR="00B15FF0" w:rsidRPr="004F0700">
        <w:rPr>
          <w:rFonts w:ascii="Times New Roman" w:hAnsi="Times New Roman" w:cs="Times New Roman" w:hint="eastAsia"/>
          <w:b/>
          <w:sz w:val="24"/>
          <w:szCs w:val="24"/>
          <w:lang w:eastAsia="zh-CN"/>
        </w:rPr>
        <w:t>导致</w:t>
      </w:r>
      <w:r w:rsidR="004D7F57" w:rsidRPr="004F0700">
        <w:rPr>
          <w:rFonts w:ascii="Times New Roman" w:hAnsi="Times New Roman" w:cs="Times New Roman" w:hint="eastAsia"/>
          <w:b/>
          <w:sz w:val="24"/>
          <w:szCs w:val="24"/>
          <w:lang w:eastAsia="zh-CN"/>
        </w:rPr>
        <w:t>车辆</w:t>
      </w:r>
      <w:r w:rsidR="00B15FF0" w:rsidRPr="004F0700">
        <w:rPr>
          <w:rFonts w:ascii="Times New Roman" w:hAnsi="Times New Roman" w:cs="Times New Roman" w:hint="eastAsia"/>
          <w:b/>
          <w:sz w:val="24"/>
          <w:szCs w:val="24"/>
          <w:lang w:eastAsia="zh-CN"/>
        </w:rPr>
        <w:t>经销成本增加或减少</w:t>
      </w:r>
      <w:r w:rsidRPr="004F0700">
        <w:rPr>
          <w:rFonts w:ascii="Times New Roman" w:hAnsi="Times New Roman" w:cs="Times New Roman" w:hint="eastAsia"/>
          <w:b/>
          <w:sz w:val="24"/>
          <w:szCs w:val="24"/>
          <w:lang w:eastAsia="zh-CN"/>
        </w:rPr>
        <w:t>，或者</w:t>
      </w:r>
      <w:r w:rsidR="00B15FF0" w:rsidRPr="004F0700">
        <w:rPr>
          <w:rFonts w:ascii="Times New Roman" w:hAnsi="Times New Roman" w:cs="Times New Roman" w:hint="eastAsia"/>
          <w:b/>
          <w:sz w:val="24"/>
          <w:szCs w:val="24"/>
          <w:lang w:eastAsia="zh-CN"/>
        </w:rPr>
        <w:t>车辆生产厂商</w:t>
      </w:r>
      <w:r w:rsidR="004D7F57" w:rsidRPr="004F0700">
        <w:rPr>
          <w:rFonts w:ascii="Times New Roman" w:hAnsi="Times New Roman" w:cs="Times New Roman" w:hint="eastAsia"/>
          <w:b/>
          <w:sz w:val="24"/>
          <w:szCs w:val="24"/>
          <w:lang w:eastAsia="zh-CN"/>
        </w:rPr>
        <w:t>可能</w:t>
      </w:r>
      <w:r w:rsidR="00B105DA" w:rsidRPr="00651F41">
        <w:rPr>
          <w:rFonts w:ascii="Times New Roman" w:hAnsi="Times New Roman" w:cs="Times New Roman" w:hint="eastAsia"/>
          <w:b/>
          <w:sz w:val="24"/>
          <w:szCs w:val="24"/>
          <w:lang w:eastAsia="zh-CN"/>
        </w:rPr>
        <w:t>会</w:t>
      </w:r>
      <w:r w:rsidR="00B15FF0" w:rsidRPr="009546C0">
        <w:rPr>
          <w:rFonts w:ascii="Times New Roman" w:hAnsi="Times New Roman" w:cs="Times New Roman" w:hint="eastAsia"/>
          <w:b/>
          <w:sz w:val="24"/>
          <w:szCs w:val="24"/>
          <w:lang w:eastAsia="zh-CN"/>
        </w:rPr>
        <w:t>统一调整车辆的相关配置或设计</w:t>
      </w:r>
      <w:r w:rsidRPr="009546C0">
        <w:rPr>
          <w:rFonts w:ascii="Times New Roman" w:hAnsi="Times New Roman" w:cs="Times New Roman" w:hint="eastAsia"/>
          <w:b/>
          <w:sz w:val="24"/>
          <w:szCs w:val="24"/>
          <w:lang w:eastAsia="zh-CN"/>
        </w:rPr>
        <w:t>，在前述情况下甲乙双方同意按照本合同第六条的约定执行。</w:t>
      </w:r>
    </w:p>
    <w:p w:rsidR="00615EE8" w:rsidRPr="00615EE8" w:rsidRDefault="00615EE8" w:rsidP="00681DBE">
      <w:pPr>
        <w:numPr>
          <w:ilvl w:val="0"/>
          <w:numId w:val="4"/>
        </w:numPr>
        <w:spacing w:afterLines="50" w:after="156" w:line="360" w:lineRule="atLeast"/>
        <w:rPr>
          <w:rFonts w:ascii="Times New Roman" w:hAnsi="Times New Roman" w:cs="宋体"/>
          <w:sz w:val="24"/>
          <w:szCs w:val="24"/>
          <w:lang w:eastAsia="zh-CN"/>
        </w:rPr>
      </w:pPr>
      <w:r w:rsidRPr="004F0700">
        <w:rPr>
          <w:rFonts w:ascii="Times New Roman" w:hAnsi="Times New Roman" w:cs="宋体" w:hint="eastAsia"/>
          <w:b/>
          <w:bCs/>
          <w:sz w:val="24"/>
          <w:szCs w:val="24"/>
          <w:lang w:eastAsia="zh-CN"/>
        </w:rPr>
        <w:t>倘若车辆由于生产厂、运输等非乙方原因导致不能交付的，甲方有权解除合同且此时乙方必须将定金返还给甲方</w:t>
      </w:r>
      <w:r w:rsidR="004B1BB8" w:rsidRPr="004F0700">
        <w:rPr>
          <w:rFonts w:ascii="Times New Roman" w:hAnsi="Times New Roman" w:cs="宋体" w:hint="eastAsia"/>
          <w:b/>
          <w:bCs/>
          <w:sz w:val="24"/>
          <w:szCs w:val="24"/>
          <w:lang w:eastAsia="zh-CN"/>
        </w:rPr>
        <w:t>。</w:t>
      </w:r>
      <w:r w:rsidR="00681DBE" w:rsidRPr="009546C0">
        <w:rPr>
          <w:rFonts w:ascii="Times New Roman" w:hAnsi="Times New Roman" w:cs="宋体" w:hint="eastAsia"/>
          <w:sz w:val="24"/>
          <w:szCs w:val="24"/>
          <w:lang w:eastAsia="zh-CN"/>
        </w:rPr>
        <w:t>若因此给甲方造成损失的，乙方应当向甲方承担违约责任</w:t>
      </w:r>
      <w:r w:rsidRPr="00615EE8">
        <w:rPr>
          <w:rFonts w:ascii="Times New Roman" w:hAnsi="Times New Roman" w:cs="宋体" w:hint="eastAsia"/>
          <w:sz w:val="24"/>
          <w:szCs w:val="24"/>
          <w:lang w:eastAsia="zh-CN"/>
        </w:rPr>
        <w:t>。</w:t>
      </w:r>
    </w:p>
    <w:p w:rsidR="00E56887" w:rsidRPr="00622BF6" w:rsidRDefault="00615EE8" w:rsidP="00690D4C">
      <w:pPr>
        <w:spacing w:afterLines="50" w:after="156" w:line="360" w:lineRule="atLeast"/>
        <w:ind w:left="785"/>
        <w:rPr>
          <w:rFonts w:ascii="Times New Roman" w:hAnsi="Times New Roman" w:cs="宋体"/>
          <w:sz w:val="24"/>
          <w:szCs w:val="24"/>
          <w:lang w:eastAsia="zh-CN"/>
        </w:rPr>
      </w:pPr>
      <w:r w:rsidRPr="00622BF6">
        <w:rPr>
          <w:rFonts w:ascii="Times New Roman" w:hAnsi="Times New Roman" w:cs="宋体" w:hint="eastAsia"/>
          <w:sz w:val="24"/>
          <w:szCs w:val="24"/>
          <w:lang w:eastAsia="zh-CN"/>
        </w:rPr>
        <w:t>但是，倘若甲方决定不解除合同，乙方应根据双方另行对车辆型号</w:t>
      </w:r>
      <w:r w:rsidRPr="00622BF6">
        <w:rPr>
          <w:rFonts w:ascii="Times New Roman" w:hAnsi="Times New Roman" w:cs="宋体" w:hint="eastAsia"/>
          <w:sz w:val="24"/>
          <w:szCs w:val="24"/>
          <w:lang w:eastAsia="zh-CN"/>
        </w:rPr>
        <w:t>/</w:t>
      </w:r>
      <w:r w:rsidR="00690D4C">
        <w:rPr>
          <w:rFonts w:ascii="Times New Roman" w:hAnsi="Times New Roman" w:cs="宋体" w:hint="eastAsia"/>
          <w:sz w:val="24"/>
          <w:szCs w:val="24"/>
          <w:lang w:eastAsia="zh-CN"/>
        </w:rPr>
        <w:t>款式的商定向生产厂商</w:t>
      </w:r>
      <w:r w:rsidRPr="00622BF6">
        <w:rPr>
          <w:rFonts w:ascii="Times New Roman" w:hAnsi="Times New Roman" w:cs="宋体" w:hint="eastAsia"/>
          <w:sz w:val="24"/>
          <w:szCs w:val="24"/>
          <w:lang w:eastAsia="zh-CN"/>
        </w:rPr>
        <w:t>进行订购（但须取决于车辆从生产厂</w:t>
      </w:r>
      <w:r w:rsidR="00690D4C">
        <w:rPr>
          <w:rFonts w:ascii="Times New Roman" w:hAnsi="Times New Roman" w:cs="宋体" w:hint="eastAsia"/>
          <w:sz w:val="24"/>
          <w:szCs w:val="24"/>
          <w:lang w:eastAsia="zh-CN"/>
        </w:rPr>
        <w:t>商</w:t>
      </w:r>
      <w:r w:rsidRPr="00622BF6">
        <w:rPr>
          <w:rFonts w:ascii="Times New Roman" w:hAnsi="Times New Roman" w:cs="宋体" w:hint="eastAsia"/>
          <w:sz w:val="24"/>
          <w:szCs w:val="24"/>
          <w:lang w:eastAsia="zh-CN"/>
        </w:rPr>
        <w:t>的可获得性），新车的具体交付时</w:t>
      </w:r>
      <w:r w:rsidR="00A90643">
        <w:rPr>
          <w:rFonts w:ascii="Times New Roman" w:hAnsi="Times New Roman" w:cs="宋体" w:hint="eastAsia"/>
          <w:sz w:val="24"/>
          <w:szCs w:val="24"/>
          <w:lang w:eastAsia="zh-CN"/>
        </w:rPr>
        <w:t>间将根据厂家的交货进度另行确定。</w:t>
      </w:r>
      <w:r w:rsidR="00A90643" w:rsidRPr="00622BF6">
        <w:rPr>
          <w:rFonts w:ascii="Times New Roman" w:hAnsi="Times New Roman" w:cs="宋体" w:hint="eastAsia"/>
          <w:sz w:val="24"/>
          <w:szCs w:val="24"/>
          <w:lang w:eastAsia="zh-CN"/>
        </w:rPr>
        <w:t>该情况下</w:t>
      </w:r>
      <w:r w:rsidR="00A90643">
        <w:rPr>
          <w:rFonts w:ascii="Times New Roman" w:hAnsi="Times New Roman" w:cs="宋体" w:hint="eastAsia"/>
          <w:sz w:val="24"/>
          <w:szCs w:val="24"/>
          <w:lang w:eastAsia="zh-CN"/>
        </w:rPr>
        <w:t>，乙方亦无需承担其他违约责任，</w:t>
      </w:r>
      <w:r w:rsidRPr="00622BF6">
        <w:rPr>
          <w:rFonts w:ascii="Times New Roman" w:hAnsi="Times New Roman" w:cs="宋体" w:hint="eastAsia"/>
          <w:sz w:val="24"/>
          <w:szCs w:val="24"/>
          <w:lang w:eastAsia="zh-CN"/>
        </w:rPr>
        <w:t>甲方为本合同车</w:t>
      </w:r>
      <w:r w:rsidR="00622BF6" w:rsidRPr="00622BF6">
        <w:rPr>
          <w:rFonts w:ascii="Times New Roman" w:hAnsi="Times New Roman" w:cs="宋体" w:hint="eastAsia"/>
          <w:sz w:val="24"/>
          <w:szCs w:val="24"/>
          <w:lang w:eastAsia="zh-CN"/>
        </w:rPr>
        <w:t>辆支付的定金自动转</w:t>
      </w:r>
      <w:r w:rsidRPr="00622BF6">
        <w:rPr>
          <w:rFonts w:ascii="Times New Roman" w:hAnsi="Times New Roman" w:cs="宋体" w:hint="eastAsia"/>
          <w:sz w:val="24"/>
          <w:szCs w:val="24"/>
          <w:lang w:eastAsia="zh-CN"/>
        </w:rPr>
        <w:t>为另行订购之车辆的定金。</w:t>
      </w:r>
    </w:p>
    <w:p w:rsidR="00E56887" w:rsidRPr="00DF1732"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DF1732">
        <w:rPr>
          <w:rFonts w:ascii="Times New Roman" w:cs="宋体" w:hint="eastAsia"/>
          <w:sz w:val="24"/>
          <w:szCs w:val="24"/>
          <w:lang w:eastAsia="zh-CN"/>
        </w:rPr>
        <w:t>交付方式</w:t>
      </w:r>
      <w:r w:rsidRPr="00DF1732">
        <w:rPr>
          <w:rFonts w:ascii="宋体" w:hAnsi="宋体" w:cs="宋体"/>
          <w:sz w:val="24"/>
          <w:szCs w:val="24"/>
          <w:lang w:eastAsia="zh-CN"/>
        </w:rPr>
        <w:t xml:space="preserve">: </w:t>
      </w:r>
      <w:r w:rsidRPr="00DF1732">
        <w:rPr>
          <w:rFonts w:ascii="宋体" w:cs="宋体" w:hint="eastAsia"/>
          <w:sz w:val="21"/>
          <w:szCs w:val="21"/>
          <w:lang w:eastAsia="zh-CN"/>
        </w:rPr>
        <w:t>□</w:t>
      </w:r>
      <w:r w:rsidRPr="00DF1732">
        <w:rPr>
          <w:rFonts w:ascii="Times New Roman" w:cs="宋体" w:hint="eastAsia"/>
          <w:sz w:val="24"/>
          <w:szCs w:val="24"/>
          <w:lang w:eastAsia="zh-CN"/>
        </w:rPr>
        <w:t>甲方于交车地点自提；</w:t>
      </w:r>
    </w:p>
    <w:p w:rsidR="00E56887" w:rsidRDefault="00E56887" w:rsidP="00690D4C">
      <w:pPr>
        <w:spacing w:afterLines="50" w:after="156" w:line="360" w:lineRule="atLeast"/>
        <w:ind w:left="1985"/>
        <w:rPr>
          <w:rFonts w:ascii="宋体" w:hAnsi="宋体" w:cs="宋体"/>
          <w:sz w:val="24"/>
          <w:szCs w:val="24"/>
          <w:lang w:eastAsia="zh-CN"/>
        </w:rPr>
      </w:pPr>
      <w:r w:rsidRPr="00622BF6">
        <w:rPr>
          <w:rFonts w:ascii="宋体" w:cs="宋体" w:hint="eastAsia"/>
          <w:sz w:val="21"/>
          <w:szCs w:val="21"/>
          <w:lang w:eastAsia="zh-CN"/>
        </w:rPr>
        <w:t>□</w:t>
      </w:r>
      <w:r w:rsidRPr="00622BF6">
        <w:rPr>
          <w:rFonts w:ascii="宋体" w:hAnsi="宋体" w:cs="宋体" w:hint="eastAsia"/>
          <w:sz w:val="24"/>
          <w:szCs w:val="24"/>
          <w:lang w:eastAsia="zh-CN"/>
        </w:rPr>
        <w:t>货交承运人。</w:t>
      </w:r>
    </w:p>
    <w:p w:rsidR="00E56887" w:rsidRPr="00025147" w:rsidRDefault="00E56887" w:rsidP="00690D4C">
      <w:pPr>
        <w:numPr>
          <w:ilvl w:val="0"/>
          <w:numId w:val="4"/>
        </w:numPr>
        <w:spacing w:afterLines="50" w:after="156" w:line="360" w:lineRule="atLeast"/>
        <w:rPr>
          <w:rFonts w:ascii="Times New Roman" w:hAnsi="Times New Roman" w:cs="Times New Roman"/>
          <w:sz w:val="24"/>
          <w:szCs w:val="24"/>
          <w:lang w:eastAsia="zh-CN"/>
        </w:rPr>
      </w:pPr>
      <w:r w:rsidRPr="004F0700">
        <w:rPr>
          <w:rFonts w:ascii="Times New Roman" w:hAnsi="Times New Roman" w:cs="宋体" w:hint="eastAsia"/>
          <w:sz w:val="24"/>
          <w:szCs w:val="24"/>
          <w:lang w:eastAsia="zh-CN"/>
        </w:rPr>
        <w:t>风险转移：</w:t>
      </w:r>
      <w:r w:rsidRPr="004F0700">
        <w:rPr>
          <w:rFonts w:ascii="Times New Roman" w:cs="宋体" w:hint="eastAsia"/>
          <w:sz w:val="24"/>
          <w:szCs w:val="24"/>
          <w:lang w:eastAsia="zh-CN"/>
        </w:rPr>
        <w:t>与本合同标的物相关的毁损灭失风险（“风险”）于车辆交付至甲方</w:t>
      </w:r>
      <w:r w:rsidR="00FF66B3" w:rsidRPr="004F0700">
        <w:rPr>
          <w:rFonts w:ascii="Times New Roman" w:cs="宋体" w:hint="eastAsia"/>
          <w:sz w:val="24"/>
          <w:szCs w:val="24"/>
          <w:lang w:eastAsia="zh-CN"/>
        </w:rPr>
        <w:t>或者</w:t>
      </w:r>
      <w:r w:rsidR="00615EE8" w:rsidRPr="004F0700">
        <w:rPr>
          <w:rFonts w:ascii="Times New Roman" w:cs="宋体" w:hint="eastAsia"/>
          <w:sz w:val="24"/>
          <w:szCs w:val="24"/>
          <w:lang w:eastAsia="zh-CN"/>
        </w:rPr>
        <w:t>甲方委托的</w:t>
      </w:r>
      <w:r w:rsidR="00FF66B3" w:rsidRPr="004F0700">
        <w:rPr>
          <w:rFonts w:ascii="Times New Roman" w:cs="宋体" w:hint="eastAsia"/>
          <w:sz w:val="24"/>
          <w:szCs w:val="24"/>
          <w:lang w:eastAsia="zh-CN"/>
        </w:rPr>
        <w:t>承运人</w:t>
      </w:r>
      <w:r w:rsidRPr="004F0700">
        <w:rPr>
          <w:rFonts w:ascii="Times New Roman" w:cs="宋体" w:hint="eastAsia"/>
          <w:sz w:val="24"/>
          <w:szCs w:val="24"/>
          <w:lang w:eastAsia="zh-CN"/>
        </w:rPr>
        <w:t>时转移至甲方</w:t>
      </w:r>
      <w:r w:rsidRPr="004F0700">
        <w:rPr>
          <w:rFonts w:ascii="宋体" w:hAnsi="宋体" w:cs="宋体" w:hint="eastAsia"/>
          <w:sz w:val="24"/>
          <w:szCs w:val="24"/>
          <w:lang w:eastAsia="zh-CN"/>
        </w:rPr>
        <w:t>；</w:t>
      </w:r>
      <w:r w:rsidR="00EB1D78" w:rsidRPr="004F0700">
        <w:rPr>
          <w:rFonts w:ascii="宋体" w:hAnsi="宋体" w:cs="宋体" w:hint="eastAsia"/>
          <w:sz w:val="24"/>
          <w:szCs w:val="24"/>
          <w:lang w:eastAsia="zh-CN"/>
        </w:rPr>
        <w:t>乙方</w:t>
      </w:r>
      <w:r w:rsidRPr="004F0700">
        <w:rPr>
          <w:rFonts w:ascii="宋体" w:hAnsi="宋体" w:cs="宋体" w:hint="eastAsia"/>
          <w:sz w:val="24"/>
          <w:szCs w:val="24"/>
          <w:lang w:eastAsia="zh-CN"/>
        </w:rPr>
        <w:t>按照</w:t>
      </w:r>
      <w:r w:rsidRPr="004F0700">
        <w:rPr>
          <w:rFonts w:ascii="Times New Roman" w:cs="宋体" w:hint="eastAsia"/>
          <w:sz w:val="24"/>
          <w:szCs w:val="24"/>
          <w:lang w:eastAsia="zh-CN"/>
        </w:rPr>
        <w:t>交车通知规定的时间</w:t>
      </w:r>
      <w:r w:rsidR="00EB1D78" w:rsidRPr="004F0700">
        <w:rPr>
          <w:rFonts w:ascii="Times New Roman" w:cs="宋体" w:hint="eastAsia"/>
          <w:sz w:val="24"/>
          <w:szCs w:val="24"/>
          <w:lang w:eastAsia="zh-CN"/>
        </w:rPr>
        <w:t>将车辆置于交车地点，甲方</w:t>
      </w:r>
      <w:r w:rsidR="00615EE8" w:rsidRPr="004F0700">
        <w:rPr>
          <w:rFonts w:ascii="Times New Roman" w:cs="宋体" w:hint="eastAsia"/>
          <w:sz w:val="24"/>
          <w:szCs w:val="24"/>
          <w:lang w:eastAsia="zh-CN"/>
        </w:rPr>
        <w:t>未按约定提</w:t>
      </w:r>
      <w:r w:rsidR="00EB1D78" w:rsidRPr="004F0700">
        <w:rPr>
          <w:rFonts w:ascii="Times New Roman" w:cs="宋体" w:hint="eastAsia"/>
          <w:sz w:val="24"/>
          <w:szCs w:val="24"/>
          <w:lang w:eastAsia="zh-CN"/>
        </w:rPr>
        <w:t>取</w:t>
      </w:r>
      <w:r w:rsidRPr="004F0700">
        <w:rPr>
          <w:rFonts w:ascii="Times New Roman" w:cs="宋体" w:hint="eastAsia"/>
          <w:sz w:val="24"/>
          <w:szCs w:val="24"/>
          <w:lang w:eastAsia="zh-CN"/>
        </w:rPr>
        <w:t>车辆的，风险自交车通知规定的车辆交付时间转移至甲方</w:t>
      </w:r>
      <w:r w:rsidR="00615EE8" w:rsidRPr="004F0700">
        <w:rPr>
          <w:rFonts w:ascii="Times New Roman" w:cs="宋体" w:hint="eastAsia"/>
          <w:sz w:val="24"/>
          <w:szCs w:val="24"/>
          <w:lang w:eastAsia="zh-CN"/>
        </w:rPr>
        <w:t>。</w:t>
      </w:r>
      <w:r w:rsidRPr="004F0700">
        <w:rPr>
          <w:rFonts w:ascii="Times New Roman" w:cs="宋体" w:hint="eastAsia"/>
          <w:sz w:val="24"/>
          <w:szCs w:val="24"/>
          <w:lang w:eastAsia="zh-CN"/>
        </w:rPr>
        <w:t>同时，</w:t>
      </w:r>
      <w:r w:rsidRPr="004F0700">
        <w:rPr>
          <w:rFonts w:ascii="Times New Roman" w:hAnsi="Times New Roman" w:cs="宋体" w:hint="eastAsia"/>
          <w:sz w:val="24"/>
          <w:szCs w:val="24"/>
          <w:lang w:eastAsia="zh-CN"/>
        </w:rPr>
        <w:t>乙方有权向甲方追索因甲方</w:t>
      </w:r>
      <w:r w:rsidRPr="00025147">
        <w:rPr>
          <w:rFonts w:ascii="Times New Roman" w:hAnsi="Times New Roman" w:cs="宋体" w:hint="eastAsia"/>
          <w:sz w:val="24"/>
          <w:szCs w:val="24"/>
          <w:lang w:eastAsia="zh-CN"/>
        </w:rPr>
        <w:t>迟延提车给乙方造成的额外费用</w:t>
      </w:r>
      <w:r w:rsidR="004B1BB8" w:rsidRPr="00025147">
        <w:rPr>
          <w:rFonts w:ascii="Times New Roman" w:hAnsi="Times New Roman" w:cs="宋体" w:hint="eastAsia"/>
          <w:sz w:val="24"/>
          <w:szCs w:val="24"/>
          <w:lang w:eastAsia="zh-CN"/>
        </w:rPr>
        <w:t>（包括但不限于：</w:t>
      </w:r>
      <w:r w:rsidR="009546C0" w:rsidRPr="00025147">
        <w:rPr>
          <w:rFonts w:ascii="Times New Roman" w:hAnsi="Times New Roman" w:cs="宋体" w:hint="eastAsia"/>
          <w:sz w:val="24"/>
          <w:szCs w:val="24"/>
          <w:lang w:eastAsia="zh-CN"/>
        </w:rPr>
        <w:t>保管费、仓储费</w:t>
      </w:r>
      <w:r w:rsidR="004B1BB8" w:rsidRPr="00025147">
        <w:rPr>
          <w:rFonts w:ascii="Times New Roman" w:hAnsi="Times New Roman" w:cs="宋体" w:hint="eastAsia"/>
          <w:sz w:val="24"/>
          <w:szCs w:val="24"/>
          <w:lang w:eastAsia="zh-CN"/>
        </w:rPr>
        <w:t>）</w:t>
      </w:r>
      <w:r w:rsidRPr="00025147">
        <w:rPr>
          <w:rFonts w:ascii="Times New Roman" w:hAnsi="Times New Roman" w:cs="宋体" w:hint="eastAsia"/>
          <w:sz w:val="24"/>
          <w:szCs w:val="24"/>
          <w:lang w:eastAsia="zh-CN"/>
        </w:rPr>
        <w:t>。</w:t>
      </w:r>
    </w:p>
    <w:p w:rsidR="00C73BFF" w:rsidRPr="00C73BFF" w:rsidRDefault="00C73BFF" w:rsidP="005A4C4C">
      <w:pPr>
        <w:numPr>
          <w:ilvl w:val="0"/>
          <w:numId w:val="4"/>
        </w:numPr>
        <w:spacing w:afterLines="50" w:after="156" w:line="360" w:lineRule="atLeast"/>
        <w:rPr>
          <w:rFonts w:ascii="Times New Roman" w:hAnsi="Times New Roman" w:cs="宋体"/>
          <w:sz w:val="24"/>
          <w:szCs w:val="24"/>
          <w:lang w:eastAsia="zh-CN"/>
        </w:rPr>
      </w:pPr>
      <w:r w:rsidRPr="001A2154">
        <w:rPr>
          <w:rFonts w:ascii="Times New Roman" w:hAnsi="Times New Roman" w:cs="宋体" w:hint="eastAsia"/>
          <w:sz w:val="24"/>
          <w:szCs w:val="24"/>
          <w:lang w:eastAsia="zh-CN"/>
        </w:rPr>
        <w:t>交付附件：乙方在按照本合同约定向甲方交付车辆时或交付车辆后应提供：</w:t>
      </w:r>
      <w:r w:rsidRPr="003635DA">
        <w:rPr>
          <w:rFonts w:ascii="Times New Roman" w:hAnsi="Times New Roman" w:cs="宋体" w:hint="eastAsia"/>
          <w:sz w:val="24"/>
          <w:szCs w:val="24"/>
          <w:lang w:eastAsia="zh-CN"/>
        </w:rPr>
        <w:t>（</w:t>
      </w:r>
      <w:r w:rsidRPr="003635DA">
        <w:rPr>
          <w:rFonts w:ascii="Times New Roman" w:hAnsi="Times New Roman" w:cs="宋体"/>
          <w:sz w:val="24"/>
          <w:szCs w:val="24"/>
          <w:lang w:eastAsia="zh-CN"/>
        </w:rPr>
        <w:t>1</w:t>
      </w:r>
      <w:r w:rsidRPr="003635DA">
        <w:rPr>
          <w:rFonts w:ascii="Times New Roman" w:hAnsi="Times New Roman" w:cs="宋体" w:hint="eastAsia"/>
          <w:sz w:val="24"/>
          <w:szCs w:val="24"/>
          <w:lang w:eastAsia="zh-CN"/>
        </w:rPr>
        <w:t>）销售发票；</w:t>
      </w:r>
      <w:r w:rsidRPr="003635DA">
        <w:rPr>
          <w:rFonts w:ascii="Times New Roman" w:hAnsi="Times New Roman" w:cs="宋体"/>
          <w:sz w:val="24"/>
          <w:szCs w:val="24"/>
          <w:lang w:eastAsia="zh-CN"/>
        </w:rPr>
        <w:t>(2)</w:t>
      </w:r>
      <w:r w:rsidRPr="003635DA">
        <w:rPr>
          <w:rFonts w:ascii="Times New Roman" w:hAnsi="Times New Roman" w:cs="宋体" w:hint="eastAsia"/>
          <w:sz w:val="24"/>
          <w:szCs w:val="24"/>
          <w:lang w:eastAsia="zh-CN"/>
        </w:rPr>
        <w:t>海关货物进口证明书及商品检验单；</w:t>
      </w:r>
      <w:r w:rsidRPr="003635DA">
        <w:rPr>
          <w:rFonts w:ascii="Times New Roman" w:hAnsi="Times New Roman" w:cs="宋体"/>
          <w:sz w:val="24"/>
          <w:szCs w:val="24"/>
          <w:lang w:eastAsia="zh-CN"/>
        </w:rPr>
        <w:t xml:space="preserve">(3) </w:t>
      </w:r>
      <w:r w:rsidRPr="003635DA">
        <w:rPr>
          <w:rFonts w:ascii="Times New Roman" w:hAnsi="Times New Roman" w:cs="宋体" w:hint="eastAsia"/>
          <w:sz w:val="24"/>
          <w:szCs w:val="24"/>
          <w:lang w:eastAsia="zh-CN"/>
        </w:rPr>
        <w:t>质量服务卡或保修和保养手册；</w:t>
      </w:r>
      <w:r w:rsidR="004B0827">
        <w:rPr>
          <w:rFonts w:ascii="Times New Roman" w:hAnsi="Times New Roman" w:cs="宋体" w:hint="eastAsia"/>
          <w:sz w:val="24"/>
          <w:szCs w:val="24"/>
          <w:lang w:eastAsia="zh-CN"/>
        </w:rPr>
        <w:t>（</w:t>
      </w:r>
      <w:r w:rsidR="004B0827">
        <w:rPr>
          <w:rFonts w:ascii="Times New Roman" w:hAnsi="Times New Roman" w:cs="宋体" w:hint="eastAsia"/>
          <w:sz w:val="24"/>
          <w:szCs w:val="24"/>
          <w:lang w:eastAsia="zh-CN"/>
        </w:rPr>
        <w:t>4</w:t>
      </w:r>
      <w:r w:rsidR="004B0827">
        <w:rPr>
          <w:rFonts w:ascii="Times New Roman" w:hAnsi="Times New Roman" w:cs="宋体" w:hint="eastAsia"/>
          <w:sz w:val="24"/>
          <w:szCs w:val="24"/>
          <w:lang w:eastAsia="zh-CN"/>
        </w:rPr>
        <w:t>）</w:t>
      </w:r>
      <w:r w:rsidR="005A4C4C" w:rsidRPr="005A4C4C">
        <w:rPr>
          <w:rFonts w:ascii="Times New Roman" w:hAnsi="Times New Roman" w:cs="宋体" w:hint="eastAsia"/>
          <w:sz w:val="24"/>
          <w:szCs w:val="24"/>
          <w:lang w:eastAsia="zh-CN"/>
        </w:rPr>
        <w:t>车辆使用说明书或用户使用手册（中文）；</w:t>
      </w:r>
      <w:r w:rsidR="005A4C4C" w:rsidRPr="005A4C4C">
        <w:rPr>
          <w:rFonts w:ascii="Times New Roman" w:hAnsi="Times New Roman" w:cs="宋体" w:hint="eastAsia"/>
          <w:sz w:val="24"/>
          <w:szCs w:val="24"/>
          <w:lang w:eastAsia="zh-CN"/>
        </w:rPr>
        <w:t xml:space="preserve">(5) </w:t>
      </w:r>
      <w:r w:rsidR="005A4C4C" w:rsidRPr="005A4C4C">
        <w:rPr>
          <w:rFonts w:ascii="Times New Roman" w:hAnsi="Times New Roman" w:cs="宋体" w:hint="eastAsia"/>
          <w:sz w:val="24"/>
          <w:szCs w:val="24"/>
          <w:lang w:eastAsia="zh-CN"/>
        </w:rPr>
        <w:t>随车工具及备件清单；</w:t>
      </w:r>
      <w:r w:rsidR="005A4C4C" w:rsidRPr="005A4C4C">
        <w:rPr>
          <w:rFonts w:ascii="Times New Roman" w:hAnsi="Times New Roman" w:cs="宋体" w:hint="eastAsia"/>
          <w:sz w:val="24"/>
          <w:szCs w:val="24"/>
          <w:lang w:eastAsia="zh-CN"/>
        </w:rPr>
        <w:t>(6)</w:t>
      </w:r>
      <w:r w:rsidR="005A4C4C" w:rsidRPr="005A4C4C">
        <w:rPr>
          <w:rFonts w:ascii="Times New Roman" w:hAnsi="Times New Roman" w:cs="宋体" w:hint="eastAsia"/>
          <w:sz w:val="24"/>
          <w:szCs w:val="24"/>
          <w:lang w:eastAsia="zh-CN"/>
        </w:rPr>
        <w:t>三包凭证（如本合同车辆</w:t>
      </w:r>
      <w:r w:rsidR="00945A9C">
        <w:rPr>
          <w:rFonts w:ascii="Times New Roman" w:hAnsi="Times New Roman" w:cs="宋体" w:hint="eastAsia"/>
          <w:sz w:val="24"/>
          <w:szCs w:val="24"/>
          <w:lang w:eastAsia="zh-CN"/>
        </w:rPr>
        <w:t>为</w:t>
      </w:r>
      <w:r w:rsidR="005A4C4C" w:rsidRPr="005A4C4C">
        <w:rPr>
          <w:rFonts w:ascii="Times New Roman" w:hAnsi="Times New Roman" w:cs="宋体" w:hint="eastAsia"/>
          <w:sz w:val="24"/>
          <w:szCs w:val="24"/>
          <w:lang w:eastAsia="zh-CN"/>
        </w:rPr>
        <w:t>家用汽车）</w:t>
      </w:r>
      <w:r w:rsidRPr="003635DA">
        <w:rPr>
          <w:rFonts w:ascii="Times New Roman" w:hAnsi="Times New Roman" w:cs="宋体" w:hint="eastAsia"/>
          <w:sz w:val="24"/>
          <w:szCs w:val="24"/>
          <w:lang w:eastAsia="zh-CN"/>
        </w:rPr>
        <w:t>。</w:t>
      </w:r>
    </w:p>
    <w:p w:rsidR="00690D4C" w:rsidRPr="00DF1732" w:rsidRDefault="00690D4C" w:rsidP="00690D4C">
      <w:pPr>
        <w:spacing w:afterLines="50" w:after="156" w:line="360" w:lineRule="atLeast"/>
        <w:ind w:left="785"/>
        <w:rPr>
          <w:rFonts w:ascii="Times New Roman" w:hAnsi="Times New Roman" w:cs="Times New Roman"/>
          <w:sz w:val="24"/>
          <w:szCs w:val="24"/>
          <w:lang w:eastAsia="zh-CN"/>
        </w:rPr>
      </w:pPr>
    </w:p>
    <w:p w:rsidR="00615EE8" w:rsidRDefault="00615EE8" w:rsidP="009B0357">
      <w:pPr>
        <w:numPr>
          <w:ilvl w:val="0"/>
          <w:numId w:val="3"/>
        </w:numPr>
        <w:rPr>
          <w:rFonts w:ascii="Times New Roman" w:cs="Times New Roman"/>
          <w:b/>
          <w:bCs/>
          <w:sz w:val="24"/>
          <w:szCs w:val="24"/>
          <w:lang w:eastAsia="zh-CN"/>
        </w:rPr>
      </w:pPr>
      <w:r>
        <w:rPr>
          <w:rFonts w:ascii="Times New Roman" w:cs="Times New Roman" w:hint="eastAsia"/>
          <w:b/>
          <w:bCs/>
          <w:sz w:val="24"/>
          <w:szCs w:val="24"/>
          <w:lang w:eastAsia="zh-CN"/>
        </w:rPr>
        <w:t>上牌</w:t>
      </w:r>
    </w:p>
    <w:p w:rsidR="00615EE8" w:rsidRPr="00A90643" w:rsidRDefault="00615EE8" w:rsidP="003535D2">
      <w:pPr>
        <w:spacing w:afterLines="50" w:after="156" w:line="360" w:lineRule="atLeast"/>
        <w:ind w:left="425"/>
        <w:rPr>
          <w:rFonts w:ascii="Times New Roman" w:hAnsi="Times New Roman" w:cs="宋体"/>
          <w:sz w:val="24"/>
          <w:szCs w:val="24"/>
          <w:lang w:eastAsia="zh-CN"/>
        </w:rPr>
      </w:pPr>
      <w:r w:rsidRPr="00A90643">
        <w:rPr>
          <w:rFonts w:ascii="Times New Roman" w:hAnsi="Times New Roman" w:cs="宋体" w:hint="eastAsia"/>
          <w:sz w:val="24"/>
          <w:szCs w:val="24"/>
          <w:lang w:eastAsia="zh-CN"/>
        </w:rPr>
        <w:t>甲方所购车辆的上牌方式为以下第</w:t>
      </w:r>
      <w:r w:rsidR="003535D2" w:rsidRPr="003535D2">
        <w:rPr>
          <w:rFonts w:ascii="Times New Roman" w:hAnsi="Times New Roman" w:cs="宋体" w:hint="eastAsia"/>
          <w:sz w:val="24"/>
          <w:szCs w:val="24"/>
          <w:u w:val="single"/>
          <w:lang w:eastAsia="zh-CN"/>
        </w:rPr>
        <w:t xml:space="preserve">   </w:t>
      </w:r>
      <w:r w:rsidRPr="00A90643">
        <w:rPr>
          <w:rFonts w:ascii="Times New Roman" w:hAnsi="Times New Roman" w:cs="宋体" w:hint="eastAsia"/>
          <w:sz w:val="24"/>
          <w:szCs w:val="24"/>
          <w:lang w:eastAsia="zh-CN"/>
        </w:rPr>
        <w:t>种：</w:t>
      </w:r>
    </w:p>
    <w:p w:rsidR="00615EE8" w:rsidRPr="00A90643" w:rsidRDefault="00622BF6" w:rsidP="003535D2">
      <w:pPr>
        <w:numPr>
          <w:ilvl w:val="0"/>
          <w:numId w:val="29"/>
        </w:numPr>
        <w:spacing w:afterLines="50" w:after="156" w:line="360" w:lineRule="atLeast"/>
        <w:rPr>
          <w:rFonts w:ascii="Times New Roman" w:hAnsi="Times New Roman" w:cs="宋体"/>
          <w:sz w:val="24"/>
          <w:szCs w:val="24"/>
          <w:lang w:eastAsia="zh-CN"/>
        </w:rPr>
      </w:pPr>
      <w:r w:rsidRPr="00A90643">
        <w:rPr>
          <w:rFonts w:ascii="Times New Roman" w:hAnsi="Times New Roman" w:cs="宋体" w:hint="eastAsia"/>
          <w:sz w:val="24"/>
          <w:szCs w:val="24"/>
          <w:lang w:eastAsia="zh-CN"/>
        </w:rPr>
        <w:t>上牌地点为</w:t>
      </w:r>
      <w:r w:rsidRPr="00A30BF1">
        <w:rPr>
          <w:rFonts w:ascii="Times New Roman" w:hAnsi="Times New Roman" w:cs="宋体" w:hint="eastAsia"/>
          <w:sz w:val="24"/>
          <w:szCs w:val="24"/>
          <w:lang w:eastAsia="zh-CN"/>
        </w:rPr>
        <w:t>【</w:t>
      </w:r>
      <w:r w:rsidR="00A30BF1">
        <w:rPr>
          <w:rFonts w:ascii="Times New Roman" w:hAnsi="Times New Roman" w:cs="宋体" w:hint="eastAsia"/>
          <w:sz w:val="24"/>
          <w:szCs w:val="24"/>
          <w:lang w:eastAsia="zh-CN"/>
        </w:rPr>
        <w:t xml:space="preserve">  </w:t>
      </w:r>
      <w:r w:rsidRPr="00A30BF1">
        <w:rPr>
          <w:rFonts w:ascii="Times New Roman" w:hAnsi="Times New Roman" w:cs="宋体" w:hint="eastAsia"/>
          <w:sz w:val="24"/>
          <w:szCs w:val="24"/>
          <w:lang w:eastAsia="zh-CN"/>
        </w:rPr>
        <w:t>】</w:t>
      </w:r>
      <w:r w:rsidRPr="00A90643">
        <w:rPr>
          <w:rFonts w:ascii="Times New Roman" w:hAnsi="Times New Roman" w:cs="宋体" w:hint="eastAsia"/>
          <w:sz w:val="24"/>
          <w:szCs w:val="24"/>
          <w:lang w:eastAsia="zh-CN"/>
        </w:rPr>
        <w:t>市范围。</w:t>
      </w:r>
      <w:r w:rsidRPr="009546C0">
        <w:rPr>
          <w:rFonts w:ascii="Times New Roman" w:hAnsi="Times New Roman" w:cs="宋体" w:hint="eastAsia"/>
          <w:sz w:val="24"/>
          <w:szCs w:val="24"/>
          <w:lang w:eastAsia="zh-CN"/>
        </w:rPr>
        <w:t>如甲方由于</w:t>
      </w:r>
      <w:r w:rsidR="00681DBE" w:rsidRPr="009546C0">
        <w:rPr>
          <w:rFonts w:ascii="Times New Roman" w:hAnsi="Times New Roman" w:cs="宋体" w:hint="eastAsia"/>
          <w:sz w:val="24"/>
          <w:szCs w:val="24"/>
          <w:lang w:eastAsia="zh-CN"/>
        </w:rPr>
        <w:t>自身</w:t>
      </w:r>
      <w:r w:rsidR="00615EE8" w:rsidRPr="009546C0">
        <w:rPr>
          <w:rFonts w:ascii="Times New Roman" w:hAnsi="Times New Roman" w:cs="宋体" w:hint="eastAsia"/>
          <w:sz w:val="24"/>
          <w:szCs w:val="24"/>
          <w:lang w:eastAsia="zh-CN"/>
        </w:rPr>
        <w:t>原因未办理或无</w:t>
      </w:r>
      <w:r w:rsidR="00524AEA" w:rsidRPr="009546C0">
        <w:rPr>
          <w:rFonts w:ascii="Times New Roman" w:hAnsi="Times New Roman" w:cs="宋体" w:hint="eastAsia"/>
          <w:sz w:val="24"/>
          <w:szCs w:val="24"/>
          <w:lang w:eastAsia="zh-CN"/>
        </w:rPr>
        <w:t>法办理【</w:t>
      </w:r>
      <w:r w:rsidR="00A30BF1" w:rsidRPr="009546C0">
        <w:rPr>
          <w:rFonts w:ascii="Times New Roman" w:hAnsi="Times New Roman" w:cs="宋体" w:hint="eastAsia"/>
          <w:sz w:val="24"/>
          <w:szCs w:val="24"/>
          <w:lang w:eastAsia="zh-CN"/>
        </w:rPr>
        <w:t xml:space="preserve">  </w:t>
      </w:r>
      <w:r w:rsidR="00524AEA" w:rsidRPr="009546C0">
        <w:rPr>
          <w:rFonts w:ascii="Times New Roman" w:hAnsi="Times New Roman" w:cs="宋体" w:hint="eastAsia"/>
          <w:sz w:val="24"/>
          <w:szCs w:val="24"/>
          <w:lang w:eastAsia="zh-CN"/>
        </w:rPr>
        <w:t>】市车牌，乙方有权解除本合同，并要求甲方承担相当于本合同金额</w:t>
      </w:r>
      <w:r w:rsidR="00524AEA" w:rsidRPr="009546C0">
        <w:rPr>
          <w:rFonts w:ascii="Times New Roman" w:hAnsi="Times New Roman" w:cs="宋体" w:hint="eastAsia"/>
          <w:sz w:val="24"/>
          <w:szCs w:val="24"/>
          <w:lang w:eastAsia="zh-CN"/>
        </w:rPr>
        <w:t>10%</w:t>
      </w:r>
      <w:r w:rsidR="00615EE8" w:rsidRPr="009546C0">
        <w:rPr>
          <w:rFonts w:ascii="Times New Roman" w:hAnsi="Times New Roman" w:cs="宋体" w:hint="eastAsia"/>
          <w:sz w:val="24"/>
          <w:szCs w:val="24"/>
          <w:lang w:eastAsia="zh-CN"/>
        </w:rPr>
        <w:t>的违约金</w:t>
      </w:r>
      <w:r w:rsidR="00CB2E24" w:rsidRPr="009546C0">
        <w:rPr>
          <w:rFonts w:ascii="Times New Roman" w:hAnsi="Times New Roman" w:cs="宋体" w:hint="eastAsia"/>
          <w:sz w:val="24"/>
          <w:szCs w:val="24"/>
          <w:lang w:eastAsia="zh-CN"/>
        </w:rPr>
        <w:t>（违约金可从甲方已付款项中扣除）</w:t>
      </w:r>
      <w:r w:rsidR="00615EE8" w:rsidRPr="009546C0">
        <w:rPr>
          <w:rFonts w:ascii="Times New Roman" w:hAnsi="Times New Roman" w:cs="宋体" w:hint="eastAsia"/>
          <w:sz w:val="24"/>
          <w:szCs w:val="24"/>
          <w:lang w:eastAsia="zh-CN"/>
        </w:rPr>
        <w:t>。</w:t>
      </w:r>
      <w:r w:rsidR="00615EE8" w:rsidRPr="004F0700">
        <w:rPr>
          <w:rFonts w:ascii="Times New Roman" w:hAnsi="Times New Roman" w:cs="宋体" w:hint="eastAsia"/>
          <w:b/>
          <w:sz w:val="24"/>
          <w:szCs w:val="24"/>
          <w:lang w:eastAsia="zh-CN"/>
        </w:rPr>
        <w:t>甲方已知晓</w:t>
      </w:r>
      <w:r w:rsidR="00615EE8" w:rsidRPr="009546C0">
        <w:rPr>
          <w:rFonts w:ascii="Times New Roman" w:hAnsi="Times New Roman" w:cs="宋体" w:hint="eastAsia"/>
          <w:b/>
          <w:sz w:val="24"/>
          <w:szCs w:val="24"/>
          <w:lang w:eastAsia="zh-CN"/>
        </w:rPr>
        <w:t>【</w:t>
      </w:r>
      <w:r w:rsidR="00A30BF1" w:rsidRPr="009546C0">
        <w:rPr>
          <w:rFonts w:ascii="Times New Roman" w:hAnsi="Times New Roman" w:cs="宋体" w:hint="eastAsia"/>
          <w:b/>
          <w:sz w:val="24"/>
          <w:szCs w:val="24"/>
          <w:lang w:eastAsia="zh-CN"/>
        </w:rPr>
        <w:t xml:space="preserve">  </w:t>
      </w:r>
      <w:r w:rsidR="00615EE8" w:rsidRPr="009546C0">
        <w:rPr>
          <w:rFonts w:ascii="Times New Roman" w:hAnsi="Times New Roman" w:cs="宋体" w:hint="eastAsia"/>
          <w:b/>
          <w:sz w:val="24"/>
          <w:szCs w:val="24"/>
          <w:lang w:eastAsia="zh-CN"/>
        </w:rPr>
        <w:t>】</w:t>
      </w:r>
      <w:r w:rsidR="00615EE8" w:rsidRPr="004F0700">
        <w:rPr>
          <w:rFonts w:ascii="Times New Roman" w:hAnsi="Times New Roman" w:cs="宋体" w:hint="eastAsia"/>
          <w:b/>
          <w:sz w:val="24"/>
          <w:szCs w:val="24"/>
          <w:lang w:eastAsia="zh-CN"/>
        </w:rPr>
        <w:t>市小客车上牌政策，自愿遵守双方约定上牌地点要求，自行解决牌照问题</w:t>
      </w:r>
      <w:r w:rsidRPr="004F0700">
        <w:rPr>
          <w:rFonts w:ascii="Times New Roman" w:hAnsi="Times New Roman" w:cs="宋体" w:hint="eastAsia"/>
          <w:b/>
          <w:sz w:val="24"/>
          <w:szCs w:val="24"/>
          <w:lang w:eastAsia="zh-CN"/>
        </w:rPr>
        <w:t>。</w:t>
      </w:r>
      <w:r w:rsidR="00615EE8" w:rsidRPr="00A90643">
        <w:rPr>
          <w:rFonts w:ascii="Times New Roman" w:hAnsi="Times New Roman" w:cs="宋体" w:hint="eastAsia"/>
          <w:sz w:val="24"/>
          <w:szCs w:val="24"/>
          <w:lang w:eastAsia="zh-CN"/>
        </w:rPr>
        <w:t xml:space="preserve"> </w:t>
      </w:r>
    </w:p>
    <w:p w:rsidR="00615EE8" w:rsidRPr="00A90643" w:rsidRDefault="00615EE8" w:rsidP="003535D2">
      <w:pPr>
        <w:numPr>
          <w:ilvl w:val="0"/>
          <w:numId w:val="29"/>
        </w:numPr>
        <w:spacing w:afterLines="50" w:after="156" w:line="360" w:lineRule="atLeast"/>
        <w:rPr>
          <w:rFonts w:ascii="Times New Roman" w:hAnsi="Times New Roman" w:cs="宋体"/>
          <w:sz w:val="24"/>
          <w:szCs w:val="24"/>
          <w:lang w:eastAsia="zh-CN"/>
        </w:rPr>
      </w:pPr>
      <w:r w:rsidRPr="00A90643">
        <w:rPr>
          <w:rFonts w:ascii="Times New Roman" w:hAnsi="Times New Roman" w:cs="宋体" w:hint="eastAsia"/>
          <w:sz w:val="24"/>
          <w:szCs w:val="24"/>
          <w:lang w:eastAsia="zh-CN"/>
        </w:rPr>
        <w:t>上牌地点为：</w:t>
      </w:r>
      <w:r w:rsidRPr="00A90643">
        <w:rPr>
          <w:rFonts w:ascii="Times New Roman" w:hAnsi="Times New Roman" w:cs="宋体" w:hint="eastAsia"/>
          <w:sz w:val="24"/>
          <w:szCs w:val="24"/>
          <w:lang w:eastAsia="zh-CN"/>
        </w:rPr>
        <w:t>________________</w:t>
      </w:r>
      <w:r w:rsidRPr="00A90643">
        <w:rPr>
          <w:rFonts w:ascii="Times New Roman" w:hAnsi="Times New Roman" w:cs="宋体" w:hint="eastAsia"/>
          <w:sz w:val="24"/>
          <w:szCs w:val="24"/>
          <w:lang w:eastAsia="zh-CN"/>
        </w:rPr>
        <w:t>，双方就此达成特殊约定如下</w:t>
      </w:r>
      <w:r w:rsidR="00622BF6" w:rsidRPr="00A90643">
        <w:rPr>
          <w:rFonts w:ascii="Times New Roman" w:hAnsi="Times New Roman" w:cs="宋体" w:hint="eastAsia"/>
          <w:sz w:val="24"/>
          <w:szCs w:val="24"/>
          <w:lang w:eastAsia="zh-CN"/>
        </w:rPr>
        <w:t>：</w:t>
      </w:r>
    </w:p>
    <w:p w:rsidR="00615EE8" w:rsidRPr="002A6DA9" w:rsidRDefault="00622BF6" w:rsidP="00690D4C">
      <w:pPr>
        <w:spacing w:afterLines="50" w:after="156"/>
        <w:ind w:left="480"/>
        <w:rPr>
          <w:rFonts w:ascii="Times New Roman" w:cs="Times New Roman"/>
          <w:bCs/>
          <w:sz w:val="24"/>
          <w:szCs w:val="24"/>
          <w:u w:val="single"/>
          <w:lang w:eastAsia="zh-CN"/>
        </w:rPr>
      </w:pPr>
      <w:r w:rsidRPr="00622BF6">
        <w:rPr>
          <w:rFonts w:ascii="Times New Roman" w:cs="Times New Roman"/>
          <w:bCs/>
          <w:sz w:val="24"/>
          <w:szCs w:val="24"/>
          <w:lang w:eastAsia="zh-CN"/>
        </w:rPr>
        <w:t xml:space="preserve"> </w:t>
      </w:r>
      <w:r w:rsidRPr="002A6DA9">
        <w:rPr>
          <w:rFonts w:ascii="Times New Roman" w:cs="Times New Roman"/>
          <w:bCs/>
          <w:sz w:val="24"/>
          <w:szCs w:val="24"/>
          <w:u w:val="single"/>
          <w:lang w:eastAsia="zh-CN"/>
        </w:rPr>
        <w:t xml:space="preserve">                                                                                  </w:t>
      </w:r>
    </w:p>
    <w:p w:rsidR="00615EE8" w:rsidRDefault="00615EE8" w:rsidP="00690D4C">
      <w:pPr>
        <w:spacing w:afterLines="50" w:after="156"/>
        <w:ind w:left="480"/>
        <w:rPr>
          <w:rFonts w:ascii="Times New Roman" w:cs="Times New Roman"/>
          <w:bCs/>
          <w:sz w:val="24"/>
          <w:szCs w:val="24"/>
          <w:lang w:eastAsia="zh-CN"/>
        </w:rPr>
      </w:pPr>
      <w:r w:rsidRPr="002A6DA9">
        <w:rPr>
          <w:rFonts w:ascii="Times New Roman" w:cs="Times New Roman" w:hint="eastAsia"/>
          <w:bCs/>
          <w:sz w:val="24"/>
          <w:szCs w:val="24"/>
          <w:lang w:eastAsia="zh-CN"/>
        </w:rPr>
        <w:t>甲方如需委托乙方为其办理本合同车辆上牌手续，甲方应另行签署书面委托</w:t>
      </w:r>
      <w:r w:rsidR="00622BF6">
        <w:rPr>
          <w:rFonts w:ascii="Times New Roman" w:cs="Times New Roman" w:hint="eastAsia"/>
          <w:bCs/>
          <w:sz w:val="24"/>
          <w:szCs w:val="24"/>
          <w:lang w:eastAsia="zh-CN"/>
        </w:rPr>
        <w:t>协议</w:t>
      </w:r>
      <w:r w:rsidRPr="002A6DA9">
        <w:rPr>
          <w:rFonts w:ascii="Times New Roman" w:cs="Times New Roman" w:hint="eastAsia"/>
          <w:bCs/>
          <w:sz w:val="24"/>
          <w:szCs w:val="24"/>
          <w:lang w:eastAsia="zh-CN"/>
        </w:rPr>
        <w:t>。</w:t>
      </w:r>
    </w:p>
    <w:p w:rsidR="00622BF6" w:rsidRPr="002A6DA9" w:rsidRDefault="00622BF6" w:rsidP="002A6DA9">
      <w:pPr>
        <w:ind w:left="480"/>
        <w:rPr>
          <w:rFonts w:ascii="Times New Roman" w:cs="Times New Roman"/>
          <w:bCs/>
          <w:sz w:val="24"/>
          <w:szCs w:val="24"/>
          <w:lang w:eastAsia="zh-CN"/>
        </w:rPr>
      </w:pPr>
    </w:p>
    <w:p w:rsidR="00622BF6" w:rsidRPr="00DF1732" w:rsidRDefault="00AD16B2" w:rsidP="009B0357">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验收</w:t>
      </w:r>
    </w:p>
    <w:p w:rsidR="00622BF6" w:rsidRPr="00690D4C" w:rsidRDefault="00622BF6" w:rsidP="00690D4C">
      <w:pPr>
        <w:numPr>
          <w:ilvl w:val="0"/>
          <w:numId w:val="27"/>
        </w:numPr>
        <w:spacing w:afterLines="50" w:after="156" w:line="360" w:lineRule="atLeast"/>
        <w:rPr>
          <w:rFonts w:ascii="Times New Roman" w:hAnsi="Times New Roman" w:cs="宋体"/>
          <w:sz w:val="24"/>
          <w:szCs w:val="24"/>
          <w:lang w:eastAsia="zh-CN"/>
        </w:rPr>
      </w:pPr>
      <w:r w:rsidRPr="00690D4C">
        <w:rPr>
          <w:rFonts w:ascii="Times New Roman" w:hAnsi="Times New Roman" w:cs="宋体" w:hint="eastAsia"/>
          <w:sz w:val="24"/>
          <w:szCs w:val="24"/>
          <w:lang w:eastAsia="zh-CN"/>
        </w:rPr>
        <w:t>甲方或其委托的承运人应于车辆交接时当场验收。甲方应仔细检查车辆外观、内饰和里程数等情况，对所购车辆的基本使用功能进行认真检查、确认，并签署车辆交接书。</w:t>
      </w:r>
    </w:p>
    <w:p w:rsidR="00622BF6" w:rsidRPr="009546C0" w:rsidRDefault="00A90643" w:rsidP="00591AD4">
      <w:pPr>
        <w:numPr>
          <w:ilvl w:val="0"/>
          <w:numId w:val="2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b/>
          <w:sz w:val="24"/>
          <w:szCs w:val="24"/>
          <w:lang w:eastAsia="zh-CN"/>
        </w:rPr>
        <w:t>倘若</w:t>
      </w:r>
      <w:r w:rsidR="00622BF6" w:rsidRPr="009546C0">
        <w:rPr>
          <w:rFonts w:ascii="Times New Roman" w:hAnsi="Times New Roman" w:cs="宋体" w:hint="eastAsia"/>
          <w:b/>
          <w:sz w:val="24"/>
          <w:szCs w:val="24"/>
          <w:lang w:eastAsia="zh-CN"/>
        </w:rPr>
        <w:t>车辆外观、内饰和基本使用功能等存在问题的，甲方或其代理人</w:t>
      </w:r>
      <w:r w:rsidRPr="009546C0">
        <w:rPr>
          <w:rFonts w:ascii="Times New Roman" w:hAnsi="Times New Roman" w:cs="宋体" w:hint="eastAsia"/>
          <w:b/>
          <w:sz w:val="24"/>
          <w:szCs w:val="24"/>
          <w:lang w:eastAsia="zh-CN"/>
        </w:rPr>
        <w:t>应该于验收时当场提出</w:t>
      </w:r>
      <w:r w:rsidR="00591AD4" w:rsidRPr="009546C0">
        <w:rPr>
          <w:rFonts w:ascii="Times New Roman" w:hAnsi="Times New Roman" w:cs="宋体" w:hint="eastAsia"/>
          <w:b/>
          <w:sz w:val="24"/>
          <w:szCs w:val="24"/>
          <w:lang w:eastAsia="zh-CN"/>
        </w:rPr>
        <w:t>，由双方协商处理</w:t>
      </w:r>
      <w:r w:rsidRPr="009546C0">
        <w:rPr>
          <w:rFonts w:ascii="Times New Roman" w:hAnsi="Times New Roman" w:cs="宋体" w:hint="eastAsia"/>
          <w:b/>
          <w:sz w:val="24"/>
          <w:szCs w:val="24"/>
          <w:lang w:eastAsia="zh-CN"/>
        </w:rPr>
        <w:t>。</w:t>
      </w:r>
      <w:r w:rsidR="00591AD4" w:rsidRPr="009546C0">
        <w:rPr>
          <w:rFonts w:ascii="Times New Roman" w:hAnsi="Times New Roman" w:cs="宋体" w:hint="eastAsia"/>
          <w:b/>
          <w:sz w:val="24"/>
          <w:szCs w:val="24"/>
          <w:lang w:eastAsia="zh-CN"/>
        </w:rPr>
        <w:t>若甲方确认无误，可签署车辆交接书，后续该车辆发生任何质量问题，</w:t>
      </w:r>
      <w:r w:rsidR="00591AD4" w:rsidRPr="00025147">
        <w:rPr>
          <w:rFonts w:ascii="Times New Roman" w:hAnsi="Times New Roman" w:cs="宋体" w:hint="eastAsia"/>
          <w:b/>
          <w:sz w:val="24"/>
          <w:szCs w:val="24"/>
          <w:lang w:eastAsia="zh-CN"/>
        </w:rPr>
        <w:t>乙方应</w:t>
      </w:r>
      <w:r w:rsidR="00864C9C">
        <w:rPr>
          <w:rFonts w:ascii="Times New Roman" w:hAnsi="Times New Roman" w:cs="宋体" w:hint="eastAsia"/>
          <w:b/>
          <w:sz w:val="24"/>
          <w:szCs w:val="24"/>
          <w:lang w:eastAsia="zh-CN"/>
        </w:rPr>
        <w:t>当</w:t>
      </w:r>
      <w:r w:rsidR="004B0827" w:rsidRPr="00025147">
        <w:rPr>
          <w:rFonts w:ascii="Times New Roman" w:hAnsi="Times New Roman" w:cs="宋体" w:hint="eastAsia"/>
          <w:b/>
          <w:sz w:val="24"/>
          <w:szCs w:val="24"/>
          <w:lang w:eastAsia="zh-CN"/>
        </w:rPr>
        <w:t>按照适用的相关法律法规</w:t>
      </w:r>
      <w:r w:rsidR="004B0827" w:rsidRPr="00025147">
        <w:rPr>
          <w:rFonts w:ascii="Times New Roman" w:hAnsi="Times New Roman" w:cs="宋体"/>
          <w:b/>
          <w:sz w:val="24"/>
          <w:szCs w:val="24"/>
          <w:lang w:eastAsia="zh-CN"/>
        </w:rPr>
        <w:t>的</w:t>
      </w:r>
      <w:r w:rsidR="00591AD4" w:rsidRPr="00025147">
        <w:rPr>
          <w:rFonts w:ascii="Times New Roman" w:hAnsi="Times New Roman" w:cs="宋体" w:hint="eastAsia"/>
          <w:b/>
          <w:sz w:val="24"/>
          <w:szCs w:val="24"/>
          <w:lang w:eastAsia="zh-CN"/>
        </w:rPr>
        <w:t>规定执行</w:t>
      </w:r>
      <w:r w:rsidR="00622BF6" w:rsidRPr="009546C0">
        <w:rPr>
          <w:rFonts w:ascii="Times New Roman" w:hAnsi="Times New Roman" w:cs="宋体" w:hint="eastAsia"/>
          <w:sz w:val="24"/>
          <w:szCs w:val="24"/>
          <w:lang w:eastAsia="zh-CN"/>
        </w:rPr>
        <w:t>。</w:t>
      </w:r>
    </w:p>
    <w:p w:rsidR="00591AD4" w:rsidRPr="009546C0" w:rsidRDefault="00591AD4" w:rsidP="00591AD4">
      <w:pPr>
        <w:numPr>
          <w:ilvl w:val="0"/>
          <w:numId w:val="2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交车时里程表记录：</w:t>
      </w:r>
      <w:r w:rsidRPr="004F0700">
        <w:rPr>
          <w:rFonts w:ascii="Times New Roman" w:hAnsi="Times New Roman" w:cs="宋体" w:hint="eastAsia"/>
          <w:sz w:val="24"/>
          <w:szCs w:val="24"/>
          <w:u w:val="single"/>
          <w:lang w:eastAsia="zh-CN"/>
        </w:rPr>
        <w:t xml:space="preserve">             </w:t>
      </w:r>
      <w:r w:rsidRPr="009546C0">
        <w:rPr>
          <w:rFonts w:ascii="Times New Roman" w:hAnsi="Times New Roman" w:cs="宋体" w:hint="eastAsia"/>
          <w:sz w:val="24"/>
          <w:szCs w:val="24"/>
          <w:lang w:eastAsia="zh-CN"/>
        </w:rPr>
        <w:t>公里以内（一般小于</w:t>
      </w:r>
      <w:r w:rsidRPr="009546C0">
        <w:rPr>
          <w:rFonts w:ascii="Times New Roman" w:hAnsi="Times New Roman" w:cs="宋体" w:hint="eastAsia"/>
          <w:sz w:val="24"/>
          <w:szCs w:val="24"/>
          <w:lang w:eastAsia="zh-CN"/>
        </w:rPr>
        <w:t>100</w:t>
      </w:r>
      <w:r w:rsidRPr="009546C0">
        <w:rPr>
          <w:rFonts w:ascii="Times New Roman" w:hAnsi="Times New Roman" w:cs="宋体" w:hint="eastAsia"/>
          <w:sz w:val="24"/>
          <w:szCs w:val="24"/>
          <w:lang w:eastAsia="zh-CN"/>
        </w:rPr>
        <w:t>公里），里程表记录不包含委托上牌服务发生的公里数。</w:t>
      </w:r>
    </w:p>
    <w:p w:rsidR="00AD16B2" w:rsidRPr="00A90643" w:rsidRDefault="00AD16B2" w:rsidP="00AD16B2">
      <w:pPr>
        <w:ind w:leftChars="245" w:left="839" w:hangingChars="125" w:hanging="300"/>
        <w:rPr>
          <w:rFonts w:ascii="宋体" w:cs="宋体"/>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合同变更权利</w:t>
      </w:r>
    </w:p>
    <w:p w:rsidR="00A90643" w:rsidRPr="009546C0" w:rsidRDefault="00AD16B2" w:rsidP="003535D2">
      <w:pPr>
        <w:numPr>
          <w:ilvl w:val="0"/>
          <w:numId w:val="30"/>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在下列任一情况下，乙方</w:t>
      </w:r>
      <w:r w:rsidR="00591AD4" w:rsidRPr="009546C0">
        <w:rPr>
          <w:rFonts w:ascii="Times New Roman" w:hAnsi="Times New Roman" w:cs="宋体" w:hint="eastAsia"/>
          <w:sz w:val="24"/>
          <w:szCs w:val="24"/>
          <w:lang w:eastAsia="zh-CN"/>
        </w:rPr>
        <w:t>应该</w:t>
      </w:r>
      <w:r w:rsidRPr="009546C0">
        <w:rPr>
          <w:rFonts w:ascii="Times New Roman" w:hAnsi="Times New Roman" w:cs="宋体" w:hint="eastAsia"/>
          <w:sz w:val="24"/>
          <w:szCs w:val="24"/>
          <w:lang w:eastAsia="zh-CN"/>
        </w:rPr>
        <w:t>在交付时间五（</w:t>
      </w:r>
      <w:r w:rsidRPr="009546C0">
        <w:rPr>
          <w:rFonts w:ascii="Times New Roman" w:hAnsi="Times New Roman" w:cs="宋体"/>
          <w:sz w:val="24"/>
          <w:szCs w:val="24"/>
          <w:lang w:eastAsia="zh-CN"/>
        </w:rPr>
        <w:t>5</w:t>
      </w:r>
      <w:r w:rsidRPr="009546C0">
        <w:rPr>
          <w:rFonts w:ascii="Times New Roman" w:hAnsi="Times New Roman" w:cs="宋体" w:hint="eastAsia"/>
          <w:sz w:val="24"/>
          <w:szCs w:val="24"/>
          <w:lang w:eastAsia="zh-CN"/>
        </w:rPr>
        <w:t>）个工作日之前书面通知甲方：</w:t>
      </w:r>
    </w:p>
    <w:p w:rsidR="00A90643" w:rsidRPr="00A90643" w:rsidRDefault="00825F44" w:rsidP="00690D4C">
      <w:pPr>
        <w:spacing w:afterLines="50" w:after="156" w:line="360" w:lineRule="atLeast"/>
        <w:ind w:left="840"/>
        <w:rPr>
          <w:rFonts w:ascii="宋体" w:cs="宋体"/>
          <w:sz w:val="24"/>
          <w:szCs w:val="24"/>
          <w:lang w:eastAsia="zh-CN"/>
        </w:rPr>
      </w:pPr>
      <w:r w:rsidRPr="00825F44">
        <w:rPr>
          <w:rFonts w:ascii="Times New Roman" w:hAnsi="Times New Roman" w:cs="宋体"/>
          <w:sz w:val="24"/>
          <w:szCs w:val="24"/>
          <w:lang w:eastAsia="zh-CN"/>
        </w:rPr>
        <w:t>(1)</w:t>
      </w:r>
      <w:r>
        <w:rPr>
          <w:rFonts w:ascii="Times New Roman" w:hAnsi="Times New Roman" w:cs="宋体" w:hint="eastAsia"/>
          <w:color w:val="FF0000"/>
          <w:sz w:val="24"/>
          <w:szCs w:val="24"/>
          <w:lang w:eastAsia="zh-CN"/>
        </w:rPr>
        <w:t xml:space="preserve"> </w:t>
      </w:r>
      <w:r w:rsidR="00AD16B2" w:rsidRPr="00A90643">
        <w:rPr>
          <w:rFonts w:ascii="Times New Roman" w:hAnsi="Times New Roman" w:cs="宋体" w:hint="eastAsia"/>
          <w:sz w:val="24"/>
          <w:szCs w:val="24"/>
          <w:lang w:eastAsia="zh-CN"/>
        </w:rPr>
        <w:t>国家或地方政府对机动车相关税费进行调整，导致车辆生产、进口或经销成本增加或减少的；</w:t>
      </w:r>
    </w:p>
    <w:p w:rsidR="00A90643" w:rsidRPr="00A90643" w:rsidRDefault="00825F44" w:rsidP="00690D4C">
      <w:pPr>
        <w:spacing w:afterLines="50" w:after="156" w:line="360" w:lineRule="atLeast"/>
        <w:ind w:left="840"/>
        <w:rPr>
          <w:rFonts w:ascii="宋体" w:cs="宋体"/>
          <w:sz w:val="24"/>
          <w:szCs w:val="24"/>
          <w:lang w:eastAsia="zh-CN"/>
        </w:rPr>
      </w:pPr>
      <w:r w:rsidRPr="00825F44">
        <w:rPr>
          <w:rFonts w:ascii="Times New Roman" w:hAnsi="Times New Roman" w:cs="宋体"/>
          <w:sz w:val="24"/>
          <w:szCs w:val="24"/>
          <w:lang w:eastAsia="zh-CN"/>
        </w:rPr>
        <w:t>(2)</w:t>
      </w:r>
      <w:r w:rsidRPr="00825F44">
        <w:rPr>
          <w:rFonts w:ascii="Times New Roman" w:hAnsi="Times New Roman" w:cs="宋体" w:hint="eastAsia"/>
          <w:sz w:val="24"/>
          <w:szCs w:val="24"/>
          <w:lang w:eastAsia="zh-CN"/>
        </w:rPr>
        <w:t xml:space="preserve"> </w:t>
      </w:r>
      <w:r w:rsidR="00AD16B2" w:rsidRPr="00A90643">
        <w:rPr>
          <w:rFonts w:ascii="Times New Roman" w:hAnsi="Times New Roman" w:cs="宋体" w:hint="eastAsia"/>
          <w:sz w:val="24"/>
          <w:szCs w:val="24"/>
          <w:lang w:eastAsia="zh-CN"/>
        </w:rPr>
        <w:t>车辆生产厂商统一调整该型号车辆</w:t>
      </w:r>
      <w:r w:rsidR="00492592">
        <w:rPr>
          <w:rFonts w:ascii="Times New Roman" w:hAnsi="Times New Roman" w:cs="宋体" w:hint="eastAsia"/>
          <w:sz w:val="24"/>
          <w:szCs w:val="24"/>
          <w:lang w:eastAsia="zh-CN"/>
        </w:rPr>
        <w:t>的建议零售价或厂家指导价</w:t>
      </w:r>
      <w:r w:rsidR="00AD16B2" w:rsidRPr="00A90643">
        <w:rPr>
          <w:rFonts w:ascii="Times New Roman" w:hAnsi="Times New Roman" w:cs="宋体" w:hint="eastAsia"/>
          <w:sz w:val="24"/>
          <w:szCs w:val="24"/>
          <w:lang w:eastAsia="zh-CN"/>
        </w:rPr>
        <w:t>的；</w:t>
      </w:r>
    </w:p>
    <w:p w:rsidR="00AD16B2" w:rsidRDefault="00825F44" w:rsidP="00690D4C">
      <w:pPr>
        <w:spacing w:afterLines="50" w:after="156" w:line="360" w:lineRule="atLeast"/>
        <w:ind w:left="840"/>
        <w:rPr>
          <w:rFonts w:ascii="Times New Roman" w:hAnsi="Times New Roman" w:cs="宋体"/>
          <w:sz w:val="24"/>
          <w:szCs w:val="24"/>
          <w:lang w:eastAsia="zh-CN"/>
        </w:rPr>
      </w:pPr>
      <w:r w:rsidRPr="00825F44">
        <w:rPr>
          <w:rFonts w:ascii="Times New Roman" w:hAnsi="Times New Roman" w:cs="宋体"/>
          <w:sz w:val="24"/>
          <w:szCs w:val="24"/>
          <w:lang w:eastAsia="zh-CN"/>
        </w:rPr>
        <w:t>(3)</w:t>
      </w:r>
      <w:r>
        <w:rPr>
          <w:rFonts w:ascii="Times New Roman" w:hAnsi="Times New Roman" w:cs="宋体" w:hint="eastAsia"/>
          <w:color w:val="FF0000"/>
          <w:sz w:val="24"/>
          <w:szCs w:val="24"/>
          <w:lang w:eastAsia="zh-CN"/>
        </w:rPr>
        <w:t xml:space="preserve"> </w:t>
      </w:r>
      <w:r w:rsidR="00AD16B2" w:rsidRPr="00A90643">
        <w:rPr>
          <w:rFonts w:ascii="Times New Roman" w:hAnsi="Times New Roman" w:cs="宋体" w:hint="eastAsia"/>
          <w:sz w:val="24"/>
          <w:szCs w:val="24"/>
          <w:lang w:eastAsia="zh-CN"/>
        </w:rPr>
        <w:t>车辆生产厂商统一调整该型号车辆的相关配置或者对该类车辆的设计做出统一变更的。</w:t>
      </w:r>
    </w:p>
    <w:p w:rsidR="00AD16B2" w:rsidRPr="003535D2" w:rsidRDefault="00AD16B2" w:rsidP="004F0700">
      <w:pPr>
        <w:spacing w:afterLines="50" w:after="156" w:line="360" w:lineRule="atLeast"/>
        <w:ind w:left="785"/>
        <w:rPr>
          <w:rFonts w:ascii="Times New Roman" w:hAnsi="Times New Roman" w:cs="宋体"/>
          <w:sz w:val="24"/>
          <w:szCs w:val="24"/>
          <w:lang w:eastAsia="zh-CN"/>
        </w:rPr>
      </w:pPr>
      <w:r w:rsidRPr="009546C0">
        <w:rPr>
          <w:rFonts w:ascii="Times New Roman" w:hAnsi="Times New Roman" w:cs="宋体" w:hint="eastAsia"/>
          <w:sz w:val="24"/>
          <w:szCs w:val="24"/>
          <w:lang w:eastAsia="zh-CN"/>
        </w:rPr>
        <w:t>在上述第</w:t>
      </w:r>
      <w:r w:rsidR="00825F44" w:rsidRPr="009546C0">
        <w:rPr>
          <w:rFonts w:ascii="Times New Roman" w:hAnsi="Times New Roman" w:cs="宋体"/>
          <w:sz w:val="24"/>
          <w:szCs w:val="24"/>
          <w:lang w:eastAsia="zh-CN"/>
        </w:rPr>
        <w:t>(1)</w:t>
      </w:r>
      <w:r w:rsidRPr="009546C0">
        <w:rPr>
          <w:rFonts w:ascii="Times New Roman" w:hAnsi="Times New Roman" w:cs="宋体" w:hint="eastAsia"/>
          <w:sz w:val="24"/>
          <w:szCs w:val="24"/>
          <w:lang w:eastAsia="zh-CN"/>
        </w:rPr>
        <w:t>和</w:t>
      </w:r>
      <w:r w:rsidR="00825F44" w:rsidRPr="009546C0">
        <w:rPr>
          <w:rFonts w:ascii="Times New Roman" w:hAnsi="Times New Roman" w:cs="宋体"/>
          <w:sz w:val="24"/>
          <w:szCs w:val="24"/>
          <w:lang w:eastAsia="zh-CN"/>
        </w:rPr>
        <w:t>(2)</w:t>
      </w:r>
      <w:r w:rsidRPr="009546C0">
        <w:rPr>
          <w:rFonts w:ascii="Times New Roman" w:hAnsi="Times New Roman" w:cs="宋体" w:hint="eastAsia"/>
          <w:sz w:val="24"/>
          <w:szCs w:val="24"/>
          <w:lang w:eastAsia="zh-CN"/>
        </w:rPr>
        <w:t>种情况下，如果调整后价格的增减</w:t>
      </w:r>
      <w:r w:rsidR="00591AD4" w:rsidRPr="009546C0">
        <w:rPr>
          <w:rFonts w:ascii="Times New Roman" w:hAnsi="Times New Roman" w:cs="宋体" w:hint="eastAsia"/>
          <w:sz w:val="24"/>
          <w:szCs w:val="24"/>
          <w:lang w:eastAsia="zh-CN"/>
        </w:rPr>
        <w:t>不超过</w:t>
      </w:r>
      <w:r w:rsidR="00BB33F8" w:rsidRPr="009546C0">
        <w:rPr>
          <w:rFonts w:ascii="Times New Roman" w:hAnsi="Times New Roman" w:cs="宋体" w:hint="eastAsia"/>
          <w:sz w:val="24"/>
          <w:szCs w:val="24"/>
          <w:lang w:eastAsia="zh-CN"/>
        </w:rPr>
        <w:t>本合同第二条所述价格的</w:t>
      </w:r>
      <w:r w:rsidR="00591AD4" w:rsidRPr="009546C0">
        <w:rPr>
          <w:rFonts w:ascii="Times New Roman" w:hAnsi="Times New Roman" w:cs="宋体" w:hint="eastAsia"/>
          <w:sz w:val="24"/>
          <w:szCs w:val="24"/>
          <w:lang w:eastAsia="zh-CN"/>
        </w:rPr>
        <w:t>【</w:t>
      </w:r>
      <w:r w:rsidR="00641C8E" w:rsidRPr="009546C0">
        <w:rPr>
          <w:rFonts w:ascii="Times New Roman" w:hAnsi="Times New Roman" w:cs="宋体" w:hint="eastAsia"/>
          <w:sz w:val="24"/>
          <w:szCs w:val="24"/>
          <w:lang w:eastAsia="zh-CN"/>
        </w:rPr>
        <w:t xml:space="preserve"> </w:t>
      </w:r>
      <w:r w:rsidR="00591AD4" w:rsidRPr="009546C0">
        <w:rPr>
          <w:rFonts w:ascii="Times New Roman" w:hAnsi="Times New Roman" w:cs="宋体" w:hint="eastAsia"/>
          <w:sz w:val="24"/>
          <w:szCs w:val="24"/>
          <w:lang w:eastAsia="zh-CN"/>
        </w:rPr>
        <w:t>】</w:t>
      </w:r>
      <w:r w:rsidR="00591AD4" w:rsidRPr="009546C0">
        <w:rPr>
          <w:rFonts w:ascii="Times New Roman" w:hAnsi="Times New Roman" w:cs="宋体" w:hint="eastAsia"/>
          <w:sz w:val="24"/>
          <w:szCs w:val="24"/>
          <w:lang w:eastAsia="zh-CN"/>
        </w:rPr>
        <w:t>%</w:t>
      </w:r>
      <w:r w:rsidR="00591AD4" w:rsidRPr="009546C0">
        <w:rPr>
          <w:rFonts w:ascii="Times New Roman" w:hAnsi="Times New Roman" w:cs="宋体" w:hint="eastAsia"/>
          <w:sz w:val="24"/>
          <w:szCs w:val="24"/>
          <w:lang w:eastAsia="zh-CN"/>
        </w:rPr>
        <w:t>，仍将按照本合同执行。在上述第</w:t>
      </w:r>
      <w:r w:rsidR="00591AD4" w:rsidRPr="009546C0">
        <w:rPr>
          <w:rFonts w:ascii="Times New Roman" w:hAnsi="Times New Roman" w:cs="宋体" w:hint="eastAsia"/>
          <w:sz w:val="24"/>
          <w:szCs w:val="24"/>
          <w:lang w:eastAsia="zh-CN"/>
        </w:rPr>
        <w:t>(1)</w:t>
      </w:r>
      <w:r w:rsidR="00591AD4" w:rsidRPr="009546C0">
        <w:rPr>
          <w:rFonts w:ascii="Times New Roman" w:hAnsi="Times New Roman" w:cs="宋体" w:hint="eastAsia"/>
          <w:sz w:val="24"/>
          <w:szCs w:val="24"/>
          <w:lang w:eastAsia="zh-CN"/>
        </w:rPr>
        <w:t>和</w:t>
      </w:r>
      <w:r w:rsidR="00591AD4" w:rsidRPr="009546C0">
        <w:rPr>
          <w:rFonts w:ascii="Times New Roman" w:hAnsi="Times New Roman" w:cs="宋体" w:hint="eastAsia"/>
          <w:sz w:val="24"/>
          <w:szCs w:val="24"/>
          <w:lang w:eastAsia="zh-CN"/>
        </w:rPr>
        <w:t>(2)</w:t>
      </w:r>
      <w:r w:rsidR="00591AD4" w:rsidRPr="009546C0">
        <w:rPr>
          <w:rFonts w:ascii="Times New Roman" w:hAnsi="Times New Roman" w:cs="宋体" w:hint="eastAsia"/>
          <w:sz w:val="24"/>
          <w:szCs w:val="24"/>
          <w:lang w:eastAsia="zh-CN"/>
        </w:rPr>
        <w:t>种情况下，如果调整后价格的增减</w:t>
      </w:r>
      <w:r w:rsidRPr="009546C0">
        <w:rPr>
          <w:rFonts w:ascii="Times New Roman" w:hAnsi="Times New Roman" w:cs="宋体" w:hint="eastAsia"/>
          <w:sz w:val="24"/>
          <w:szCs w:val="24"/>
          <w:lang w:eastAsia="zh-CN"/>
        </w:rPr>
        <w:t>超过本合同第二条所述价格</w:t>
      </w:r>
      <w:r w:rsidRPr="00651F41">
        <w:rPr>
          <w:rFonts w:ascii="Times New Roman" w:hAnsi="Times New Roman" w:cs="宋体" w:hint="eastAsia"/>
          <w:sz w:val="24"/>
          <w:szCs w:val="24"/>
          <w:lang w:eastAsia="zh-CN"/>
        </w:rPr>
        <w:t>的</w:t>
      </w:r>
      <w:r w:rsidR="00E52A2D" w:rsidRPr="00651F41">
        <w:rPr>
          <w:rFonts w:ascii="Times New Roman" w:hAnsi="Times New Roman" w:cs="宋体" w:hint="eastAsia"/>
          <w:sz w:val="24"/>
          <w:szCs w:val="24"/>
          <w:lang w:eastAsia="zh-CN"/>
        </w:rPr>
        <w:t>【</w:t>
      </w:r>
      <w:r w:rsidR="00641C8E" w:rsidRPr="00651F41">
        <w:rPr>
          <w:rFonts w:ascii="Times New Roman" w:hAnsi="Times New Roman" w:cs="宋体" w:hint="eastAsia"/>
          <w:sz w:val="24"/>
          <w:szCs w:val="24"/>
          <w:lang w:eastAsia="zh-CN"/>
        </w:rPr>
        <w:t xml:space="preserve"> </w:t>
      </w:r>
      <w:r w:rsidR="00E52A2D" w:rsidRPr="00651F41">
        <w:rPr>
          <w:rFonts w:ascii="Times New Roman" w:hAnsi="Times New Roman" w:cs="宋体" w:hint="eastAsia"/>
          <w:sz w:val="24"/>
          <w:szCs w:val="24"/>
          <w:lang w:eastAsia="zh-CN"/>
        </w:rPr>
        <w:t>】</w:t>
      </w:r>
      <w:r w:rsidRPr="004B0827">
        <w:rPr>
          <w:rFonts w:ascii="Times New Roman" w:hAnsi="Times New Roman" w:cs="宋体"/>
          <w:sz w:val="24"/>
          <w:szCs w:val="24"/>
          <w:lang w:eastAsia="zh-CN"/>
        </w:rPr>
        <w:t>%</w:t>
      </w:r>
      <w:r w:rsidR="004F475B" w:rsidRPr="004B0827">
        <w:rPr>
          <w:rFonts w:ascii="Times New Roman" w:hAnsi="Times New Roman" w:cs="宋体" w:hint="eastAsia"/>
          <w:sz w:val="24"/>
          <w:szCs w:val="24"/>
          <w:lang w:eastAsia="zh-CN"/>
        </w:rPr>
        <w:t>，</w:t>
      </w:r>
      <w:r w:rsidRPr="004B0827">
        <w:rPr>
          <w:rFonts w:ascii="Times New Roman" w:hAnsi="Times New Roman" w:cs="宋体" w:hint="eastAsia"/>
          <w:sz w:val="24"/>
          <w:szCs w:val="24"/>
          <w:lang w:eastAsia="zh-CN"/>
        </w:rPr>
        <w:t>或者上述第</w:t>
      </w:r>
      <w:r w:rsidR="00825F44" w:rsidRPr="004B0827">
        <w:rPr>
          <w:rFonts w:ascii="Times New Roman" w:hAnsi="Times New Roman" w:cs="宋体"/>
          <w:sz w:val="24"/>
          <w:szCs w:val="24"/>
          <w:lang w:eastAsia="zh-CN"/>
        </w:rPr>
        <w:t>(3)</w:t>
      </w:r>
      <w:r w:rsidRPr="004B0827">
        <w:rPr>
          <w:rFonts w:ascii="Times New Roman" w:hAnsi="Times New Roman" w:cs="宋体" w:hint="eastAsia"/>
          <w:sz w:val="24"/>
          <w:szCs w:val="24"/>
          <w:lang w:eastAsia="zh-CN"/>
        </w:rPr>
        <w:t>种情况发生，任何一方均有权解除本合同，并且无须承担任何违约责任。</w:t>
      </w:r>
    </w:p>
    <w:p w:rsidR="00AD16B2" w:rsidRPr="00825F44" w:rsidRDefault="00AD16B2" w:rsidP="00AD16B2">
      <w:pPr>
        <w:rPr>
          <w:rFonts w:ascii="Times New Roman" w:hAnsi="Times New Roman" w:cs="Times New Roman"/>
          <w:b/>
          <w:bCs/>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支付</w:t>
      </w:r>
    </w:p>
    <w:p w:rsidR="00AD16B2" w:rsidRPr="003535D2" w:rsidRDefault="00AD16B2" w:rsidP="003535D2">
      <w:pPr>
        <w:numPr>
          <w:ilvl w:val="0"/>
          <w:numId w:val="31"/>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双方同意按以下第</w:t>
      </w:r>
      <w:r w:rsidR="00770FBF" w:rsidRPr="003535D2">
        <w:rPr>
          <w:rFonts w:ascii="Times New Roman" w:hAnsi="Times New Roman" w:cs="宋体" w:hint="eastAsia"/>
          <w:sz w:val="24"/>
          <w:szCs w:val="24"/>
          <w:u w:val="single"/>
          <w:lang w:eastAsia="zh-CN"/>
        </w:rPr>
        <w:t xml:space="preserve">    </w:t>
      </w:r>
      <w:r w:rsidRPr="00DF1732">
        <w:rPr>
          <w:rFonts w:ascii="Times New Roman" w:hAnsi="Times New Roman" w:cs="宋体" w:hint="eastAsia"/>
          <w:sz w:val="24"/>
          <w:szCs w:val="24"/>
          <w:lang w:eastAsia="zh-CN"/>
        </w:rPr>
        <w:t>种方式付款：</w:t>
      </w:r>
    </w:p>
    <w:p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一次性付款：甲方在本合同签署的同时向乙方一次性支付全部车款；</w:t>
      </w:r>
    </w:p>
    <w:p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定金支付：签署本合同时，支付人民币</w:t>
      </w:r>
      <w:r w:rsidR="00770FBF"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作为定金。在乙方向甲方发出交车通知后的三</w:t>
      </w:r>
      <w:r w:rsidRPr="00DF1732">
        <w:rPr>
          <w:rFonts w:ascii="Times New Roman" w:hAnsi="Times New Roman" w:cs="Times New Roman"/>
          <w:sz w:val="24"/>
          <w:szCs w:val="24"/>
          <w:lang w:eastAsia="zh-CN"/>
        </w:rPr>
        <w:t>(3)</w:t>
      </w:r>
      <w:r w:rsidRPr="00DF1732">
        <w:rPr>
          <w:rFonts w:ascii="Times New Roman" w:hAnsi="Times New Roman" w:cs="宋体" w:hint="eastAsia"/>
          <w:sz w:val="24"/>
          <w:szCs w:val="24"/>
          <w:lang w:eastAsia="zh-CN"/>
        </w:rPr>
        <w:t>日之内并于车辆交付之前由甲方支付所有剩余款项，已付定金可抵作车款。如由于甲方个人原因需取消合同的，定金不予退还。</w:t>
      </w:r>
    </w:p>
    <w:p w:rsidR="00AD16B2" w:rsidRPr="00DF1732" w:rsidRDefault="00AD16B2" w:rsidP="00690D4C">
      <w:pPr>
        <w:numPr>
          <w:ilvl w:val="0"/>
          <w:numId w:val="6"/>
        </w:numPr>
        <w:tabs>
          <w:tab w:val="clear" w:pos="1288"/>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汽车消费贷款：</w:t>
      </w:r>
    </w:p>
    <w:p w:rsidR="00AD16B2" w:rsidRPr="00DF1732" w:rsidRDefault="00AD16B2" w:rsidP="00690D4C">
      <w:pPr>
        <w:numPr>
          <w:ilvl w:val="3"/>
          <w:numId w:val="5"/>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签署本合同时，首付全部车价款的</w:t>
      </w:r>
      <w:r w:rsidRPr="00DF1732">
        <w:rPr>
          <w:rFonts w:ascii="Times New Roman" w:hAnsi="Times New Roman" w:cs="Times New Roman"/>
          <w:sz w:val="24"/>
          <w:szCs w:val="24"/>
          <w:lang w:eastAsia="zh-CN"/>
        </w:rPr>
        <w:t>_____%</w:t>
      </w:r>
      <w:r w:rsidRPr="00DF1732">
        <w:rPr>
          <w:rFonts w:ascii="Times New Roman" w:hAnsi="Times New Roman" w:cs="宋体" w:hint="eastAsia"/>
          <w:sz w:val="24"/>
          <w:szCs w:val="24"/>
          <w:lang w:eastAsia="zh-CN"/>
        </w:rPr>
        <w:t>，计人民币</w:t>
      </w:r>
      <w:r w:rsidR="00D93CD6"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元，大写</w:t>
      </w:r>
      <w:r w:rsidR="00674243" w:rsidRPr="00DF1732">
        <w:rPr>
          <w:rFonts w:ascii="Times New Roman" w:hAnsi="Times New Roman" w:cs="宋体" w:hint="eastAsia"/>
          <w:sz w:val="24"/>
          <w:szCs w:val="24"/>
          <w:lang w:eastAsia="zh-CN"/>
        </w:rPr>
        <w:t>：</w:t>
      </w:r>
      <w:r w:rsidR="00FB27E8"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w:t>
      </w:r>
      <w:r w:rsidR="00B77EA0">
        <w:rPr>
          <w:rFonts w:ascii="Times New Roman" w:hAnsi="Times New Roman" w:cs="宋体" w:hint="eastAsia"/>
          <w:sz w:val="24"/>
          <w:szCs w:val="24"/>
          <w:lang w:eastAsia="zh-CN"/>
        </w:rPr>
        <w:t>其中</w:t>
      </w:r>
      <w:r w:rsidR="00CE3F60">
        <w:rPr>
          <w:rFonts w:ascii="Times New Roman" w:hAnsi="Times New Roman" w:cs="宋体" w:hint="eastAsia"/>
          <w:sz w:val="24"/>
          <w:szCs w:val="24"/>
          <w:lang w:eastAsia="zh-CN"/>
        </w:rPr>
        <w:t>，</w:t>
      </w:r>
      <w:r w:rsidR="00B77EA0">
        <w:rPr>
          <w:rFonts w:ascii="Times New Roman" w:hAnsi="Times New Roman" w:cs="宋体" w:hint="eastAsia"/>
          <w:sz w:val="24"/>
          <w:szCs w:val="24"/>
          <w:lang w:eastAsia="zh-CN"/>
        </w:rPr>
        <w:t>全部车价款的</w:t>
      </w:r>
      <w:r w:rsidR="00B77EA0">
        <w:rPr>
          <w:rFonts w:ascii="Times New Roman" w:hAnsi="Times New Roman" w:cs="宋体" w:hint="eastAsia"/>
          <w:sz w:val="24"/>
          <w:szCs w:val="24"/>
          <w:lang w:eastAsia="zh-CN"/>
        </w:rPr>
        <w:t>20%</w:t>
      </w:r>
      <w:r w:rsidR="00CE3F60">
        <w:rPr>
          <w:rFonts w:ascii="Times New Roman" w:hAnsi="Times New Roman" w:cs="宋体" w:hint="eastAsia"/>
          <w:sz w:val="24"/>
          <w:szCs w:val="24"/>
          <w:lang w:eastAsia="zh-CN"/>
        </w:rPr>
        <w:t>（即人民币</w:t>
      </w:r>
      <w:r w:rsidR="00CE3F60" w:rsidRPr="00CE3F60">
        <w:rPr>
          <w:rFonts w:ascii="Times New Roman" w:hAnsi="Times New Roman" w:cs="宋体" w:hint="eastAsia"/>
          <w:sz w:val="24"/>
          <w:szCs w:val="24"/>
          <w:u w:val="single"/>
          <w:lang w:eastAsia="zh-CN"/>
        </w:rPr>
        <w:t xml:space="preserve"> </w:t>
      </w:r>
      <w:r w:rsidR="00CE3F60">
        <w:rPr>
          <w:rFonts w:ascii="Times New Roman" w:hAnsi="Times New Roman" w:cs="宋体" w:hint="eastAsia"/>
          <w:sz w:val="24"/>
          <w:szCs w:val="24"/>
          <w:u w:val="single"/>
          <w:lang w:eastAsia="zh-CN"/>
        </w:rPr>
        <w:t xml:space="preserve">    </w:t>
      </w:r>
      <w:r w:rsidR="00CE3F60" w:rsidRPr="00CE3F60">
        <w:rPr>
          <w:rFonts w:ascii="Times New Roman" w:hAnsi="Times New Roman" w:cs="宋体" w:hint="eastAsia"/>
          <w:sz w:val="24"/>
          <w:szCs w:val="24"/>
          <w:u w:val="single"/>
          <w:lang w:eastAsia="zh-CN"/>
        </w:rPr>
        <w:t xml:space="preserve"> </w:t>
      </w:r>
      <w:r w:rsidR="00806E93">
        <w:rPr>
          <w:rFonts w:ascii="Times New Roman" w:hAnsi="Times New Roman" w:cs="宋体" w:hint="eastAsia"/>
          <w:sz w:val="24"/>
          <w:szCs w:val="24"/>
          <w:u w:val="single"/>
          <w:lang w:eastAsia="zh-CN"/>
        </w:rPr>
        <w:t xml:space="preserve"> </w:t>
      </w:r>
      <w:r w:rsidR="00CE3F60" w:rsidRPr="00CE3F60">
        <w:rPr>
          <w:rFonts w:ascii="Times New Roman" w:hAnsi="Times New Roman" w:cs="宋体" w:hint="eastAsia"/>
          <w:sz w:val="24"/>
          <w:szCs w:val="24"/>
          <w:u w:val="single"/>
          <w:lang w:eastAsia="zh-CN"/>
        </w:rPr>
        <w:t xml:space="preserve"> </w:t>
      </w:r>
      <w:r w:rsidR="00CE3F60">
        <w:rPr>
          <w:rFonts w:ascii="Times New Roman" w:hAnsi="Times New Roman" w:cs="宋体" w:hint="eastAsia"/>
          <w:sz w:val="24"/>
          <w:szCs w:val="24"/>
          <w:lang w:eastAsia="zh-CN"/>
        </w:rPr>
        <w:t>元）</w:t>
      </w:r>
      <w:r w:rsidR="00B77EA0">
        <w:rPr>
          <w:rFonts w:ascii="Times New Roman" w:hAnsi="Times New Roman" w:cs="宋体" w:hint="eastAsia"/>
          <w:sz w:val="24"/>
          <w:szCs w:val="24"/>
          <w:lang w:eastAsia="zh-CN"/>
        </w:rPr>
        <w:t>为定金；</w:t>
      </w:r>
    </w:p>
    <w:p w:rsidR="00AD16B2" w:rsidRPr="00DF1732" w:rsidRDefault="00AD16B2" w:rsidP="00690D4C">
      <w:pPr>
        <w:numPr>
          <w:ilvl w:val="3"/>
          <w:numId w:val="5"/>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余款于</w:t>
      </w:r>
      <w:r w:rsidR="00FB27E8" w:rsidRPr="00DF1732">
        <w:rPr>
          <w:rFonts w:ascii="Times New Roman" w:hAnsi="Times New Roman" w:cs="Times New Roman" w:hint="eastAsia"/>
          <w:sz w:val="24"/>
          <w:szCs w:val="24"/>
          <w:u w:val="single"/>
          <w:lang w:eastAsia="zh-CN"/>
        </w:rPr>
        <w:t xml:space="preserve">            </w:t>
      </w:r>
      <w:r w:rsidRPr="00DF1732">
        <w:rPr>
          <w:rFonts w:ascii="Times New Roman" w:hAnsi="Times New Roman" w:cs="宋体" w:hint="eastAsia"/>
          <w:sz w:val="24"/>
          <w:szCs w:val="24"/>
          <w:lang w:eastAsia="zh-CN"/>
        </w:rPr>
        <w:t>年</w:t>
      </w:r>
      <w:r w:rsidR="0023215B" w:rsidRPr="00DF1732">
        <w:rPr>
          <w:rFonts w:ascii="Times New Roman" w:hAnsi="Times New Roman" w:cs="Times New Roman"/>
          <w:sz w:val="24"/>
          <w:szCs w:val="24"/>
          <w:lang w:eastAsia="zh-CN"/>
        </w:rPr>
        <w:t>___</w:t>
      </w:r>
      <w:r w:rsidRPr="00DF1732">
        <w:rPr>
          <w:rFonts w:ascii="Times New Roman" w:hAnsi="Times New Roman" w:cs="Times New Roman"/>
          <w:sz w:val="24"/>
          <w:szCs w:val="24"/>
          <w:lang w:eastAsia="zh-CN"/>
        </w:rPr>
        <w:t>_</w:t>
      </w:r>
      <w:r w:rsidRPr="00DF1732">
        <w:rPr>
          <w:rFonts w:ascii="Times New Roman" w:hAnsi="Times New Roman" w:cs="宋体" w:hint="eastAsia"/>
          <w:sz w:val="24"/>
          <w:szCs w:val="24"/>
          <w:lang w:eastAsia="zh-CN"/>
        </w:rPr>
        <w:t>月</w:t>
      </w:r>
      <w:r w:rsidR="0023215B" w:rsidRPr="00DF1732">
        <w:rPr>
          <w:rFonts w:ascii="Times New Roman" w:hAnsi="Times New Roman" w:cs="Times New Roman"/>
          <w:sz w:val="24"/>
          <w:szCs w:val="24"/>
          <w:lang w:eastAsia="zh-CN"/>
        </w:rPr>
        <w:t>__</w:t>
      </w:r>
      <w:r w:rsidRPr="00DF1732">
        <w:rPr>
          <w:rFonts w:ascii="Times New Roman" w:hAnsi="Times New Roman" w:cs="Times New Roman"/>
          <w:sz w:val="24"/>
          <w:szCs w:val="24"/>
          <w:lang w:eastAsia="zh-CN"/>
        </w:rPr>
        <w:t>__</w:t>
      </w:r>
      <w:r w:rsidR="00621FE8">
        <w:rPr>
          <w:rFonts w:ascii="Times New Roman" w:hAnsi="Times New Roman" w:cs="宋体" w:hint="eastAsia"/>
          <w:sz w:val="24"/>
          <w:szCs w:val="24"/>
          <w:lang w:eastAsia="zh-CN"/>
        </w:rPr>
        <w:t>日前由甲</w:t>
      </w:r>
      <w:r w:rsidRPr="00DF1732">
        <w:rPr>
          <w:rFonts w:ascii="Times New Roman" w:hAnsi="Times New Roman" w:cs="宋体" w:hint="eastAsia"/>
          <w:sz w:val="24"/>
          <w:szCs w:val="24"/>
          <w:lang w:eastAsia="zh-CN"/>
        </w:rPr>
        <w:t>方通过其办理汽车消费贷款的金融机构支付。</w:t>
      </w:r>
      <w:r w:rsidRPr="00DF1732">
        <w:rPr>
          <w:rFonts w:ascii="Times New Roman" w:hAnsi="Times New Roman" w:cs="Times New Roman"/>
          <w:sz w:val="24"/>
          <w:szCs w:val="24"/>
          <w:lang w:eastAsia="zh-CN"/>
        </w:rPr>
        <w:t xml:space="preserve"> </w:t>
      </w:r>
    </w:p>
    <w:p w:rsidR="00192B8F" w:rsidRPr="00E52A2D" w:rsidRDefault="00AD16B2" w:rsidP="00040081">
      <w:pPr>
        <w:spacing w:afterLines="50" w:after="156" w:line="360" w:lineRule="atLeast"/>
        <w:ind w:leftChars="655" w:left="1441"/>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lastRenderedPageBreak/>
        <w:t>甲方可通过金融机构办理汽车消费贷款支付余款，甲方应要求金融机构直接将款项汇入乙方帐户。</w:t>
      </w:r>
    </w:p>
    <w:p w:rsidR="00BA344B" w:rsidRDefault="00690D4C" w:rsidP="00690D4C">
      <w:pPr>
        <w:spacing w:afterLines="50" w:after="156" w:line="360" w:lineRule="atLeast"/>
        <w:ind w:left="1418"/>
        <w:rPr>
          <w:rFonts w:ascii="Times New Roman" w:hAnsi="Times New Roman" w:cs="宋体"/>
          <w:sz w:val="24"/>
          <w:szCs w:val="24"/>
          <w:lang w:eastAsia="zh-CN"/>
        </w:rPr>
      </w:pPr>
      <w:r w:rsidRPr="00CF176F">
        <w:rPr>
          <w:rFonts w:ascii="Times New Roman" w:hAnsi="Times New Roman" w:cs="宋体" w:hint="eastAsia"/>
          <w:sz w:val="24"/>
          <w:szCs w:val="24"/>
          <w:lang w:eastAsia="zh-CN"/>
        </w:rPr>
        <w:t>倘若</w:t>
      </w:r>
      <w:r w:rsidR="00807565">
        <w:rPr>
          <w:rFonts w:ascii="Times New Roman" w:hAnsi="Times New Roman" w:cs="宋体" w:hint="eastAsia"/>
          <w:sz w:val="24"/>
          <w:szCs w:val="24"/>
          <w:lang w:eastAsia="zh-CN"/>
        </w:rPr>
        <w:t>甲</w:t>
      </w:r>
      <w:r w:rsidRPr="00CF176F">
        <w:rPr>
          <w:rFonts w:ascii="Times New Roman" w:hAnsi="Times New Roman" w:cs="宋体" w:hint="eastAsia"/>
          <w:sz w:val="24"/>
          <w:szCs w:val="24"/>
          <w:lang w:eastAsia="zh-CN"/>
        </w:rPr>
        <w:t>方最终未能按本合同约定办理汽车消费贷款或者金融机构未</w:t>
      </w:r>
      <w:r w:rsidR="00E52A2D" w:rsidRPr="00CF176F">
        <w:rPr>
          <w:rFonts w:ascii="Times New Roman" w:hAnsi="Times New Roman" w:cs="宋体" w:hint="eastAsia"/>
          <w:sz w:val="24"/>
          <w:szCs w:val="24"/>
          <w:lang w:eastAsia="zh-CN"/>
        </w:rPr>
        <w:t>足额批准</w:t>
      </w:r>
      <w:r w:rsidR="00807565">
        <w:rPr>
          <w:rFonts w:ascii="Times New Roman" w:hAnsi="Times New Roman" w:cs="宋体" w:hint="eastAsia"/>
          <w:sz w:val="24"/>
          <w:szCs w:val="24"/>
          <w:lang w:eastAsia="zh-CN"/>
        </w:rPr>
        <w:t>甲</w:t>
      </w:r>
      <w:r w:rsidR="00E52A2D" w:rsidRPr="00CF176F">
        <w:rPr>
          <w:rFonts w:ascii="Times New Roman" w:hAnsi="Times New Roman" w:cs="宋体" w:hint="eastAsia"/>
          <w:sz w:val="24"/>
          <w:szCs w:val="24"/>
          <w:lang w:eastAsia="zh-CN"/>
        </w:rPr>
        <w:t>方申请的汽车消费贷款，</w:t>
      </w:r>
      <w:r w:rsidR="00807565">
        <w:rPr>
          <w:rFonts w:ascii="Times New Roman" w:hAnsi="Times New Roman" w:cs="宋体" w:hint="eastAsia"/>
          <w:sz w:val="24"/>
          <w:szCs w:val="24"/>
          <w:lang w:eastAsia="zh-CN"/>
        </w:rPr>
        <w:t>乙</w:t>
      </w:r>
      <w:r w:rsidR="00E52A2D" w:rsidRPr="00CF176F">
        <w:rPr>
          <w:rFonts w:ascii="Times New Roman" w:hAnsi="Times New Roman" w:cs="宋体" w:hint="eastAsia"/>
          <w:sz w:val="24"/>
          <w:szCs w:val="24"/>
          <w:lang w:eastAsia="zh-CN"/>
        </w:rPr>
        <w:t>方有权</w:t>
      </w:r>
      <w:r w:rsidR="00BA344B">
        <w:rPr>
          <w:rFonts w:ascii="Times New Roman" w:hAnsi="Times New Roman" w:cs="宋体" w:hint="eastAsia"/>
          <w:sz w:val="24"/>
          <w:szCs w:val="24"/>
          <w:lang w:eastAsia="zh-CN"/>
        </w:rPr>
        <w:t>选择</w:t>
      </w:r>
      <w:r w:rsidR="00BA344B">
        <w:rPr>
          <w:rFonts w:ascii="Times New Roman" w:hAnsi="Times New Roman" w:cs="宋体"/>
          <w:sz w:val="24"/>
          <w:szCs w:val="24"/>
          <w:lang w:eastAsia="zh-CN"/>
        </w:rPr>
        <w:t>以下解决方式：</w:t>
      </w:r>
    </w:p>
    <w:p w:rsidR="00BA344B" w:rsidRPr="00BA344B" w:rsidRDefault="00BA344B" w:rsidP="00BA344B">
      <w:pPr>
        <w:numPr>
          <w:ilvl w:val="0"/>
          <w:numId w:val="40"/>
        </w:numPr>
        <w:rPr>
          <w:rFonts w:ascii="Times New Roman" w:hAnsi="Times New Roman" w:cs="宋体"/>
          <w:sz w:val="24"/>
          <w:szCs w:val="24"/>
          <w:lang w:eastAsia="zh-CN"/>
        </w:rPr>
      </w:pPr>
      <w:r w:rsidRPr="00BA344B">
        <w:rPr>
          <w:rFonts w:ascii="Times New Roman" w:hAnsi="Times New Roman" w:cs="宋体" w:hint="eastAsia"/>
          <w:sz w:val="24"/>
          <w:szCs w:val="24"/>
          <w:lang w:eastAsia="zh-CN"/>
        </w:rPr>
        <w:t>要求甲方在以上规定时间内自行补足支付全部车价款，未能按时补足的，应向乙方承担本合同第十三条约定的违约责任；或</w:t>
      </w:r>
    </w:p>
    <w:p w:rsidR="00E52A2D" w:rsidRDefault="00BA344B" w:rsidP="00040081">
      <w:pPr>
        <w:numPr>
          <w:ilvl w:val="0"/>
          <w:numId w:val="40"/>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单方</w:t>
      </w:r>
      <w:r w:rsidR="00E52A2D" w:rsidRPr="00CF176F">
        <w:rPr>
          <w:rFonts w:ascii="Times New Roman" w:hAnsi="Times New Roman" w:cs="宋体" w:hint="eastAsia"/>
          <w:sz w:val="24"/>
          <w:szCs w:val="24"/>
          <w:lang w:eastAsia="zh-CN"/>
        </w:rPr>
        <w:t>解除本合同，并没收定金。</w:t>
      </w:r>
    </w:p>
    <w:p w:rsidR="00AD16B2" w:rsidRPr="003535D2" w:rsidRDefault="00AD16B2" w:rsidP="003535D2">
      <w:pPr>
        <w:numPr>
          <w:ilvl w:val="0"/>
          <w:numId w:val="31"/>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支付方式：除非乙方另行发出支付指令，甲方应按前款约定按时、足额支付至乙方如下帐户，支付方式为现金</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支票</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银行本票</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电汇</w:t>
      </w:r>
      <w:r w:rsidRPr="003535D2">
        <w:rPr>
          <w:rFonts w:ascii="Times New Roman" w:hAnsi="Times New Roman" w:cs="宋体"/>
          <w:sz w:val="24"/>
          <w:szCs w:val="24"/>
          <w:lang w:eastAsia="zh-CN"/>
        </w:rPr>
        <w:t>/</w:t>
      </w:r>
      <w:r w:rsidRPr="00DF1732">
        <w:rPr>
          <w:rFonts w:ascii="Times New Roman" w:hAnsi="Times New Roman" w:cs="宋体" w:hint="eastAsia"/>
          <w:sz w:val="24"/>
          <w:szCs w:val="24"/>
          <w:lang w:eastAsia="zh-CN"/>
        </w:rPr>
        <w:t>或其他甲</w:t>
      </w:r>
      <w:r w:rsidR="00690D4C">
        <w:rPr>
          <w:rFonts w:ascii="Times New Roman" w:hAnsi="Times New Roman" w:cs="宋体" w:hint="eastAsia"/>
          <w:sz w:val="24"/>
          <w:szCs w:val="24"/>
          <w:lang w:eastAsia="zh-CN"/>
        </w:rPr>
        <w:t>方接受的方式。支付日期和金额以乙方账户显示收到的日期和金额为准。</w:t>
      </w:r>
    </w:p>
    <w:p w:rsidR="00AD16B2" w:rsidRPr="00CF176F" w:rsidRDefault="00AD16B2" w:rsidP="00690D4C">
      <w:pPr>
        <w:spacing w:afterLines="50" w:after="156" w:line="360" w:lineRule="atLeast"/>
        <w:ind w:leftChars="409" w:left="900" w:firstLineChars="350" w:firstLine="840"/>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开户名：</w:t>
      </w:r>
      <w:r w:rsidR="00E52A2D" w:rsidRPr="00244758">
        <w:rPr>
          <w:rFonts w:ascii="Times New Roman" w:hAnsi="Times New Roman" w:cs="宋体" w:hint="eastAsia"/>
          <w:sz w:val="24"/>
          <w:szCs w:val="24"/>
          <w:lang w:eastAsia="zh-CN"/>
        </w:rPr>
        <w:t>【</w:t>
      </w:r>
      <w:r w:rsidR="00244758">
        <w:rPr>
          <w:rFonts w:ascii="Times New Roman" w:hAnsi="Times New Roman" w:cs="宋体" w:hint="eastAsia"/>
          <w:sz w:val="24"/>
          <w:szCs w:val="24"/>
          <w:lang w:eastAsia="zh-CN"/>
        </w:rPr>
        <w:t xml:space="preserve">                   </w:t>
      </w:r>
      <w:r w:rsidR="00E52A2D" w:rsidRPr="00244758">
        <w:rPr>
          <w:rFonts w:ascii="Times New Roman" w:hAnsi="Times New Roman" w:cs="宋体" w:hint="eastAsia"/>
          <w:sz w:val="24"/>
          <w:szCs w:val="24"/>
          <w:lang w:eastAsia="zh-CN"/>
        </w:rPr>
        <w:t>】</w:t>
      </w:r>
    </w:p>
    <w:p w:rsidR="00AD16B2" w:rsidRPr="00CF176F" w:rsidRDefault="00AD16B2" w:rsidP="00690D4C">
      <w:pPr>
        <w:spacing w:afterLines="50" w:after="156" w:line="360" w:lineRule="atLeast"/>
        <w:ind w:leftChars="409" w:left="900" w:firstLineChars="350" w:firstLine="840"/>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开户行：</w:t>
      </w:r>
      <w:r w:rsidR="00E52A2D" w:rsidRPr="00A30BF1">
        <w:rPr>
          <w:rFonts w:ascii="Times New Roman" w:hAnsi="Times New Roman" w:cs="宋体" w:hint="eastAsia"/>
          <w:sz w:val="24"/>
          <w:szCs w:val="24"/>
          <w:lang w:eastAsia="zh-CN"/>
        </w:rPr>
        <w:t>【</w:t>
      </w:r>
      <w:r w:rsidR="00A30BF1">
        <w:rPr>
          <w:rFonts w:ascii="Times New Roman" w:hAnsi="Times New Roman" w:cs="宋体" w:hint="eastAsia"/>
          <w:sz w:val="24"/>
          <w:szCs w:val="24"/>
          <w:lang w:eastAsia="zh-CN"/>
        </w:rPr>
        <w:t xml:space="preserve">              </w:t>
      </w:r>
      <w:r w:rsidR="00A30BF1">
        <w:rPr>
          <w:rFonts w:ascii="Times New Roman" w:hAnsi="Times New Roman" w:cs="宋体"/>
          <w:sz w:val="24"/>
          <w:szCs w:val="24"/>
          <w:lang w:eastAsia="zh-CN"/>
        </w:rPr>
        <w:t xml:space="preserve">     </w:t>
      </w:r>
      <w:r w:rsidR="00E52A2D" w:rsidRPr="00A30BF1">
        <w:rPr>
          <w:rFonts w:ascii="Times New Roman" w:hAnsi="Times New Roman" w:cs="宋体" w:hint="eastAsia"/>
          <w:sz w:val="24"/>
          <w:szCs w:val="24"/>
          <w:lang w:eastAsia="zh-CN"/>
        </w:rPr>
        <w:t>】</w:t>
      </w:r>
    </w:p>
    <w:p w:rsidR="00AD16B2" w:rsidRDefault="00AD16B2" w:rsidP="00690D4C">
      <w:pPr>
        <w:spacing w:afterLines="50" w:after="156" w:line="360" w:lineRule="atLeast"/>
        <w:ind w:leftChars="409" w:left="900" w:firstLineChars="350" w:firstLine="840"/>
        <w:jc w:val="left"/>
        <w:rPr>
          <w:rFonts w:ascii="Times New Roman" w:hAnsi="Times New Roman" w:cs="Times New Roman"/>
          <w:sz w:val="24"/>
          <w:szCs w:val="24"/>
          <w:lang w:eastAsia="zh-CN"/>
        </w:rPr>
      </w:pPr>
      <w:r w:rsidRPr="00CF176F">
        <w:rPr>
          <w:rFonts w:ascii="Times New Roman" w:hAnsi="Times New Roman" w:cs="宋体" w:hint="eastAsia"/>
          <w:sz w:val="24"/>
          <w:szCs w:val="24"/>
          <w:lang w:eastAsia="zh-CN"/>
        </w:rPr>
        <w:t>帐</w:t>
      </w:r>
      <w:r w:rsidRPr="00CF176F">
        <w:rPr>
          <w:rFonts w:ascii="Times New Roman" w:hAnsi="Times New Roman" w:cs="Times New Roman"/>
          <w:sz w:val="24"/>
          <w:szCs w:val="24"/>
          <w:lang w:eastAsia="zh-CN"/>
        </w:rPr>
        <w:t xml:space="preserve">  </w:t>
      </w:r>
      <w:r w:rsidRPr="00CF176F">
        <w:rPr>
          <w:rFonts w:ascii="Times New Roman" w:hAnsi="Times New Roman" w:cs="宋体" w:hint="eastAsia"/>
          <w:sz w:val="24"/>
          <w:szCs w:val="24"/>
          <w:lang w:eastAsia="zh-CN"/>
        </w:rPr>
        <w:t>号：</w:t>
      </w:r>
      <w:r w:rsidR="00E52A2D" w:rsidRPr="00A30BF1">
        <w:rPr>
          <w:rFonts w:ascii="Times New Roman" w:hAnsi="Times New Roman" w:cs="Times New Roman" w:hint="eastAsia"/>
          <w:sz w:val="24"/>
          <w:szCs w:val="24"/>
          <w:lang w:eastAsia="zh-CN"/>
        </w:rPr>
        <w:t>【</w:t>
      </w:r>
      <w:r w:rsidR="00A30BF1">
        <w:rPr>
          <w:rFonts w:ascii="Times New Roman" w:hAnsi="Times New Roman" w:cs="Times New Roman" w:hint="eastAsia"/>
          <w:sz w:val="24"/>
          <w:szCs w:val="24"/>
          <w:lang w:eastAsia="zh-CN"/>
        </w:rPr>
        <w:t xml:space="preserve">        </w:t>
      </w:r>
      <w:r w:rsidR="00A30BF1">
        <w:rPr>
          <w:rFonts w:ascii="Times New Roman" w:hAnsi="Times New Roman" w:cs="Times New Roman"/>
          <w:sz w:val="24"/>
          <w:szCs w:val="24"/>
          <w:lang w:eastAsia="zh-CN"/>
        </w:rPr>
        <w:t xml:space="preserve">           </w:t>
      </w:r>
      <w:r w:rsidR="00E52A2D" w:rsidRPr="00A30BF1">
        <w:rPr>
          <w:rFonts w:ascii="Times New Roman" w:hAnsi="Times New Roman" w:cs="Times New Roman" w:hint="eastAsia"/>
          <w:sz w:val="24"/>
          <w:szCs w:val="24"/>
          <w:lang w:eastAsia="zh-CN"/>
        </w:rPr>
        <w:t>】</w:t>
      </w:r>
    </w:p>
    <w:p w:rsidR="00AD16B2" w:rsidRPr="00DF1732" w:rsidRDefault="00AD16B2" w:rsidP="00AD16B2">
      <w:pPr>
        <w:rPr>
          <w:rFonts w:ascii="Times New Roman" w:hAnsi="Times New Roman" w:cs="Times New Roman"/>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陈述与保证</w:t>
      </w:r>
    </w:p>
    <w:p w:rsidR="00AD16B2" w:rsidRPr="003535D2" w:rsidRDefault="00AD16B2" w:rsidP="003535D2">
      <w:pPr>
        <w:numPr>
          <w:ilvl w:val="0"/>
          <w:numId w:val="32"/>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甲方保证</w:t>
      </w:r>
    </w:p>
    <w:p w:rsidR="00AD16B2" w:rsidRPr="00DF1732" w:rsidRDefault="00AD16B2" w:rsidP="00690D4C">
      <w:pPr>
        <w:numPr>
          <w:ilvl w:val="0"/>
          <w:numId w:val="8"/>
        </w:numPr>
        <w:tabs>
          <w:tab w:val="clear" w:pos="1429"/>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甲方保证所购车辆在</w:t>
      </w:r>
      <w:r w:rsidR="00825F44" w:rsidRPr="002E1327">
        <w:rPr>
          <w:rFonts w:ascii="Times New Roman" w:hAnsi="Times New Roman" w:cs="宋体" w:hint="eastAsia"/>
          <w:sz w:val="24"/>
          <w:szCs w:val="24"/>
          <w:lang w:eastAsia="zh-CN"/>
        </w:rPr>
        <w:t>注册登记</w:t>
      </w:r>
      <w:r w:rsidRPr="00DF1732">
        <w:rPr>
          <w:rFonts w:ascii="Times New Roman" w:hAnsi="Times New Roman" w:cs="宋体" w:hint="eastAsia"/>
          <w:sz w:val="24"/>
          <w:szCs w:val="24"/>
          <w:lang w:eastAsia="zh-CN"/>
        </w:rPr>
        <w:t>后将行</w:t>
      </w:r>
      <w:r w:rsidR="00806E93">
        <w:rPr>
          <w:rFonts w:ascii="Times New Roman" w:hAnsi="Times New Roman" w:cs="宋体" w:hint="eastAsia"/>
          <w:sz w:val="24"/>
          <w:szCs w:val="24"/>
          <w:lang w:eastAsia="zh-CN"/>
        </w:rPr>
        <w:t>驶</w:t>
      </w:r>
      <w:r w:rsidRPr="00DF1732">
        <w:rPr>
          <w:rFonts w:ascii="Times New Roman" w:hAnsi="Times New Roman" w:cs="宋体" w:hint="eastAsia"/>
          <w:sz w:val="24"/>
          <w:szCs w:val="24"/>
          <w:lang w:eastAsia="zh-CN"/>
        </w:rPr>
        <w:t>证</w:t>
      </w:r>
      <w:r w:rsidR="00825F44" w:rsidRPr="002E1327">
        <w:rPr>
          <w:rFonts w:ascii="Times New Roman" w:hAnsi="Times New Roman" w:cs="宋体" w:hint="eastAsia"/>
          <w:sz w:val="24"/>
          <w:szCs w:val="24"/>
          <w:lang w:eastAsia="zh-CN"/>
        </w:rPr>
        <w:t>及</w:t>
      </w:r>
      <w:r w:rsidR="00825F44" w:rsidRPr="002E1327">
        <w:rPr>
          <w:rFonts w:ascii="Times New Roman" w:hAnsi="Times New Roman" w:cs="宋体"/>
          <w:sz w:val="24"/>
          <w:szCs w:val="24"/>
          <w:lang w:eastAsia="zh-CN"/>
        </w:rPr>
        <w:t>车辆登记证</w:t>
      </w:r>
      <w:r w:rsidRPr="00DF1732">
        <w:rPr>
          <w:rFonts w:ascii="Times New Roman" w:hAnsi="Times New Roman" w:cs="宋体" w:hint="eastAsia"/>
          <w:sz w:val="24"/>
          <w:szCs w:val="24"/>
          <w:lang w:eastAsia="zh-CN"/>
        </w:rPr>
        <w:t>复印件于三</w:t>
      </w:r>
      <w:r w:rsidRPr="00DF1732">
        <w:rPr>
          <w:rFonts w:ascii="Times New Roman" w:hAnsi="Times New Roman" w:cs="Times New Roman"/>
          <w:sz w:val="24"/>
          <w:szCs w:val="24"/>
          <w:lang w:eastAsia="zh-CN"/>
        </w:rPr>
        <w:t>(3)</w:t>
      </w:r>
      <w:r w:rsidRPr="00DF1732">
        <w:rPr>
          <w:rFonts w:ascii="Times New Roman" w:hAnsi="Times New Roman" w:cs="宋体" w:hint="eastAsia"/>
          <w:sz w:val="24"/>
          <w:szCs w:val="24"/>
          <w:lang w:eastAsia="zh-CN"/>
        </w:rPr>
        <w:t>个工作日内传真</w:t>
      </w:r>
      <w:r w:rsidR="00806E93">
        <w:rPr>
          <w:rFonts w:ascii="Times New Roman" w:hAnsi="Times New Roman" w:cs="宋体" w:hint="eastAsia"/>
          <w:sz w:val="24"/>
          <w:szCs w:val="24"/>
          <w:lang w:eastAsia="zh-CN"/>
        </w:rPr>
        <w:t>或扫描</w:t>
      </w:r>
      <w:r w:rsidR="00825F44" w:rsidRPr="002E1327">
        <w:rPr>
          <w:rFonts w:ascii="Times New Roman" w:hAnsi="Times New Roman" w:cs="宋体" w:hint="eastAsia"/>
          <w:sz w:val="24"/>
          <w:szCs w:val="24"/>
          <w:lang w:eastAsia="zh-CN"/>
        </w:rPr>
        <w:t>或</w:t>
      </w:r>
      <w:r w:rsidR="00825F44" w:rsidRPr="002E1327">
        <w:rPr>
          <w:rFonts w:ascii="Times New Roman" w:hAnsi="Times New Roman" w:cs="宋体"/>
          <w:sz w:val="24"/>
          <w:szCs w:val="24"/>
          <w:lang w:eastAsia="zh-CN"/>
        </w:rPr>
        <w:t>以图片形式</w:t>
      </w:r>
      <w:r w:rsidRPr="00DF1732">
        <w:rPr>
          <w:rFonts w:ascii="Times New Roman" w:hAnsi="Times New Roman" w:cs="宋体" w:hint="eastAsia"/>
          <w:sz w:val="24"/>
          <w:szCs w:val="24"/>
          <w:lang w:eastAsia="zh-CN"/>
        </w:rPr>
        <w:t>给乙方。</w:t>
      </w:r>
    </w:p>
    <w:p w:rsidR="00AD16B2" w:rsidRPr="00DF1732" w:rsidRDefault="00AD16B2" w:rsidP="00690D4C">
      <w:pPr>
        <w:numPr>
          <w:ilvl w:val="0"/>
          <w:numId w:val="8"/>
        </w:numPr>
        <w:tabs>
          <w:tab w:val="clear" w:pos="1429"/>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甲方在购车前，已事先获得或符合有关政府部门的批准、许可或相关的法规所要求的资格，并在购车后的规定时间内到有关车辆管理部门办理一切登记手续，否则由此产生的一切责任由甲方自行承担。</w:t>
      </w:r>
    </w:p>
    <w:p w:rsidR="00AD16B2" w:rsidRPr="00E6493D" w:rsidRDefault="00AD16B2" w:rsidP="001B0D90">
      <w:pPr>
        <w:numPr>
          <w:ilvl w:val="0"/>
          <w:numId w:val="8"/>
        </w:numPr>
        <w:spacing w:afterLines="50" w:after="156"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甲方已经如实披露其个人信息，并将及时更新该等个人信息，并同意乙方及</w:t>
      </w:r>
      <w:r w:rsidR="00755EB8">
        <w:rPr>
          <w:rFonts w:ascii="Times New Roman" w:hAnsi="Times New Roman" w:cs="宋体" w:hint="eastAsia"/>
          <w:sz w:val="24"/>
          <w:szCs w:val="24"/>
          <w:lang w:eastAsia="zh-CN"/>
        </w:rPr>
        <w:t>乙方</w:t>
      </w:r>
      <w:r w:rsidR="00690D4C">
        <w:rPr>
          <w:rFonts w:ascii="Times New Roman" w:hAnsi="Times New Roman" w:cs="宋体" w:hint="eastAsia"/>
          <w:sz w:val="24"/>
          <w:szCs w:val="24"/>
          <w:lang w:eastAsia="zh-CN"/>
        </w:rPr>
        <w:t>关联公司、生产</w:t>
      </w:r>
      <w:r w:rsidR="00755EB8" w:rsidRPr="00755EB8">
        <w:rPr>
          <w:rFonts w:ascii="Times New Roman" w:hAnsi="Times New Roman" w:cs="宋体" w:hint="eastAsia"/>
          <w:sz w:val="24"/>
          <w:szCs w:val="24"/>
          <w:lang w:eastAsia="zh-CN"/>
        </w:rPr>
        <w:t>厂商及其关联公司、品牌网络成员</w:t>
      </w:r>
      <w:r w:rsidR="006811FA">
        <w:rPr>
          <w:rFonts w:ascii="Times New Roman" w:hAnsi="Times New Roman" w:cs="宋体" w:hint="eastAsia"/>
          <w:sz w:val="24"/>
          <w:szCs w:val="24"/>
          <w:lang w:eastAsia="zh-CN"/>
        </w:rPr>
        <w:t>或</w:t>
      </w:r>
      <w:r w:rsidR="00244758">
        <w:rPr>
          <w:rFonts w:ascii="Times New Roman" w:hAnsi="Times New Roman" w:cs="宋体" w:hint="eastAsia"/>
          <w:sz w:val="24"/>
          <w:szCs w:val="24"/>
          <w:lang w:eastAsia="zh-CN"/>
        </w:rPr>
        <w:t>受</w:t>
      </w:r>
      <w:r w:rsidR="00755EB8" w:rsidRPr="00755EB8">
        <w:rPr>
          <w:rFonts w:ascii="Times New Roman" w:hAnsi="Times New Roman" w:cs="宋体" w:hint="eastAsia"/>
          <w:sz w:val="24"/>
          <w:szCs w:val="24"/>
          <w:lang w:eastAsia="zh-CN"/>
        </w:rPr>
        <w:t>上述公司委托为</w:t>
      </w:r>
      <w:r w:rsidR="00244758">
        <w:rPr>
          <w:rFonts w:ascii="Times New Roman" w:hAnsi="Times New Roman" w:cs="宋体" w:hint="eastAsia"/>
          <w:sz w:val="24"/>
          <w:szCs w:val="24"/>
          <w:lang w:eastAsia="zh-CN"/>
        </w:rPr>
        <w:t>其或为</w:t>
      </w:r>
      <w:r w:rsidR="00922225">
        <w:rPr>
          <w:rFonts w:ascii="Times New Roman" w:hAnsi="Times New Roman" w:cs="宋体" w:hint="eastAsia"/>
          <w:sz w:val="24"/>
          <w:szCs w:val="24"/>
          <w:lang w:eastAsia="zh-CN"/>
        </w:rPr>
        <w:t>甲方</w:t>
      </w:r>
      <w:r w:rsidR="00755EB8" w:rsidRPr="00755EB8">
        <w:rPr>
          <w:rFonts w:ascii="Times New Roman" w:hAnsi="Times New Roman" w:cs="宋体" w:hint="eastAsia"/>
          <w:sz w:val="24"/>
          <w:szCs w:val="24"/>
          <w:lang w:eastAsia="zh-CN"/>
        </w:rPr>
        <w:t>提供服务的服务提供商</w:t>
      </w:r>
      <w:r w:rsidR="00244758">
        <w:rPr>
          <w:rFonts w:ascii="Times New Roman" w:hAnsi="Times New Roman" w:cs="宋体" w:hint="eastAsia"/>
          <w:sz w:val="24"/>
          <w:szCs w:val="24"/>
          <w:lang w:eastAsia="zh-CN"/>
        </w:rPr>
        <w:t>在专业服务的范围内使用或</w:t>
      </w:r>
      <w:r w:rsidRPr="00DF1732">
        <w:rPr>
          <w:rFonts w:ascii="Times New Roman" w:hAnsi="Times New Roman" w:cs="宋体" w:hint="eastAsia"/>
          <w:sz w:val="24"/>
          <w:szCs w:val="24"/>
          <w:lang w:eastAsia="zh-CN"/>
        </w:rPr>
        <w:t>将其用于客户服务或履行本合同项下的或法定的义务（如保修、召回等）。</w:t>
      </w:r>
    </w:p>
    <w:p w:rsidR="00E6493D" w:rsidRDefault="00E6493D" w:rsidP="00690D4C">
      <w:pPr>
        <w:numPr>
          <w:ilvl w:val="0"/>
          <w:numId w:val="8"/>
        </w:numPr>
        <w:spacing w:afterLines="50" w:after="156" w:line="360" w:lineRule="atLeast"/>
        <w:rPr>
          <w:rFonts w:ascii="Times New Roman" w:hAnsi="Times New Roman" w:cs="Times New Roman"/>
          <w:sz w:val="24"/>
          <w:szCs w:val="24"/>
          <w:lang w:eastAsia="zh-CN"/>
        </w:rPr>
      </w:pPr>
      <w:r w:rsidRPr="00E6493D">
        <w:rPr>
          <w:rFonts w:ascii="Times New Roman" w:hAnsi="Times New Roman" w:cs="Times New Roman" w:hint="eastAsia"/>
          <w:sz w:val="24"/>
          <w:szCs w:val="24"/>
          <w:lang w:eastAsia="zh-CN"/>
        </w:rPr>
        <w:t>甲方确认乙方已经提醒其阅读</w:t>
      </w:r>
      <w:r w:rsidR="00806E93" w:rsidRPr="001A2154">
        <w:rPr>
          <w:rFonts w:ascii="Times New Roman" w:hAnsi="Times New Roman" w:cs="Times New Roman" w:hint="eastAsia"/>
          <w:sz w:val="24"/>
          <w:szCs w:val="24"/>
          <w:lang w:eastAsia="zh-CN"/>
        </w:rPr>
        <w:t>【安全注意事项】</w:t>
      </w:r>
      <w:r w:rsidRPr="00CA09F6">
        <w:rPr>
          <w:rFonts w:ascii="Times New Roman" w:hAnsi="Times New Roman" w:cs="Times New Roman" w:hint="eastAsia"/>
          <w:sz w:val="24"/>
          <w:szCs w:val="24"/>
          <w:lang w:eastAsia="zh-CN"/>
        </w:rPr>
        <w:t>，</w:t>
      </w:r>
      <w:r w:rsidRPr="00E6493D">
        <w:rPr>
          <w:rFonts w:ascii="Times New Roman" w:hAnsi="Times New Roman" w:cs="Times New Roman" w:hint="eastAsia"/>
          <w:sz w:val="24"/>
          <w:szCs w:val="24"/>
          <w:lang w:eastAsia="zh-CN"/>
        </w:rPr>
        <w:t>并且甲方保证其将按车辆使用说明书的要求正确使用、维护和修理车辆。</w:t>
      </w:r>
    </w:p>
    <w:p w:rsidR="00AD16B2" w:rsidRPr="003535D2" w:rsidRDefault="00AD16B2" w:rsidP="003535D2">
      <w:pPr>
        <w:numPr>
          <w:ilvl w:val="0"/>
          <w:numId w:val="32"/>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乙方保证</w:t>
      </w:r>
    </w:p>
    <w:p w:rsidR="00AD16B2" w:rsidRPr="00DF1732" w:rsidRDefault="00AD16B2" w:rsidP="00690D4C">
      <w:pPr>
        <w:numPr>
          <w:ilvl w:val="0"/>
          <w:numId w:val="9"/>
        </w:numPr>
        <w:tabs>
          <w:tab w:val="clear" w:pos="720"/>
          <w:tab w:val="num" w:pos="1418"/>
        </w:tabs>
        <w:spacing w:afterLines="50" w:after="156" w:line="360" w:lineRule="atLeast"/>
        <w:ind w:left="1418" w:hanging="709"/>
        <w:rPr>
          <w:rFonts w:ascii="Times New Roman" w:hAnsi="Times New Roman" w:cs="Times New Roman"/>
          <w:sz w:val="24"/>
          <w:szCs w:val="24"/>
          <w:lang w:eastAsia="zh-CN"/>
        </w:rPr>
      </w:pPr>
      <w:r w:rsidRPr="00DF1732">
        <w:rPr>
          <w:rFonts w:ascii="宋体" w:cs="宋体" w:hint="eastAsia"/>
          <w:sz w:val="24"/>
          <w:szCs w:val="24"/>
          <w:lang w:eastAsia="zh-CN"/>
        </w:rPr>
        <w:t>乙方向甲方出售的车辆，质量符合国家汽车产品</w:t>
      </w:r>
      <w:r w:rsidR="000C6718" w:rsidRPr="00DF1732">
        <w:rPr>
          <w:rFonts w:ascii="宋体" w:cs="宋体" w:hint="eastAsia"/>
          <w:sz w:val="24"/>
          <w:szCs w:val="24"/>
          <w:lang w:eastAsia="zh-CN"/>
        </w:rPr>
        <w:t>的强制性</w:t>
      </w:r>
      <w:r w:rsidRPr="00DF1732">
        <w:rPr>
          <w:rFonts w:ascii="宋体" w:cs="宋体" w:hint="eastAsia"/>
          <w:sz w:val="24"/>
          <w:szCs w:val="24"/>
          <w:lang w:eastAsia="zh-CN"/>
        </w:rPr>
        <w:t>标准或行业标准，并符合出厂检验标准，达到产品说明书载明的技术指标，符合车辆落籍地政府</w:t>
      </w:r>
      <w:r w:rsidR="000C6718" w:rsidRPr="00DF1732">
        <w:rPr>
          <w:rFonts w:ascii="宋体" w:cs="宋体" w:hint="eastAsia"/>
          <w:sz w:val="24"/>
          <w:szCs w:val="24"/>
          <w:lang w:eastAsia="zh-CN"/>
        </w:rPr>
        <w:t>规定的</w:t>
      </w:r>
      <w:r w:rsidRPr="00DF1732">
        <w:rPr>
          <w:rFonts w:ascii="宋体" w:cs="宋体" w:hint="eastAsia"/>
          <w:sz w:val="24"/>
          <w:szCs w:val="24"/>
          <w:lang w:eastAsia="zh-CN"/>
        </w:rPr>
        <w:t>关于尾气排放标准。</w:t>
      </w:r>
    </w:p>
    <w:p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乙方向甲方出售的汽车，是经国家有关部门公布、备案的汽车产品目录上标明的产品或合法进口的产品，并能通过公安交通管理部门的检测，可以上牌行驶。</w:t>
      </w:r>
    </w:p>
    <w:p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lastRenderedPageBreak/>
        <w:t>甲方将享有</w:t>
      </w:r>
      <w:r w:rsidRPr="00695BAE">
        <w:rPr>
          <w:rFonts w:ascii="宋体" w:cs="宋体"/>
          <w:sz w:val="24"/>
          <w:szCs w:val="24"/>
          <w:lang w:eastAsia="zh-CN"/>
        </w:rPr>
        <w:t>“</w:t>
      </w:r>
      <w:r w:rsidR="00CA09F6" w:rsidRPr="00695BAE">
        <w:rPr>
          <w:rFonts w:ascii="宋体" w:cs="宋体" w:hint="eastAsia"/>
          <w:sz w:val="24"/>
          <w:szCs w:val="24"/>
          <w:lang w:eastAsia="zh-CN"/>
        </w:rPr>
        <w:t>保时捷保修和保养手册</w:t>
      </w:r>
      <w:r w:rsidR="00823227" w:rsidRPr="00695BAE">
        <w:rPr>
          <w:rFonts w:ascii="宋体" w:cs="宋体"/>
          <w:sz w:val="24"/>
          <w:szCs w:val="24"/>
          <w:lang w:eastAsia="zh-CN"/>
        </w:rPr>
        <w:t>”</w:t>
      </w:r>
      <w:r w:rsidRPr="00695BAE">
        <w:rPr>
          <w:rFonts w:ascii="宋体" w:cs="宋体" w:hint="eastAsia"/>
          <w:sz w:val="24"/>
          <w:szCs w:val="24"/>
          <w:lang w:eastAsia="zh-CN"/>
        </w:rPr>
        <w:t>中所规</w:t>
      </w:r>
      <w:r w:rsidR="00A15C27" w:rsidRPr="00695BAE">
        <w:rPr>
          <w:rFonts w:ascii="宋体" w:cs="宋体" w:hint="eastAsia"/>
          <w:sz w:val="24"/>
          <w:szCs w:val="24"/>
          <w:lang w:eastAsia="zh-CN"/>
        </w:rPr>
        <w:t>定的保养、保修等售后服务的权利；同时，乙方保证在收到甲方提供行驶</w:t>
      </w:r>
      <w:r w:rsidRPr="00695BAE">
        <w:rPr>
          <w:rFonts w:ascii="宋体" w:cs="宋体" w:hint="eastAsia"/>
          <w:sz w:val="24"/>
          <w:szCs w:val="24"/>
          <w:lang w:eastAsia="zh-CN"/>
        </w:rPr>
        <w:t>证复印件</w:t>
      </w:r>
      <w:r w:rsidR="00825F44" w:rsidRPr="00695BAE">
        <w:rPr>
          <w:rFonts w:ascii="宋体" w:cs="宋体" w:hint="eastAsia"/>
          <w:sz w:val="24"/>
          <w:szCs w:val="24"/>
          <w:lang w:eastAsia="zh-CN"/>
        </w:rPr>
        <w:t>或</w:t>
      </w:r>
      <w:r w:rsidR="00825F44" w:rsidRPr="00695BAE">
        <w:rPr>
          <w:rFonts w:ascii="宋体" w:cs="宋体"/>
          <w:sz w:val="24"/>
          <w:szCs w:val="24"/>
          <w:lang w:eastAsia="zh-CN"/>
        </w:rPr>
        <w:t>照片</w:t>
      </w:r>
      <w:r w:rsidRPr="00695BAE">
        <w:rPr>
          <w:rFonts w:ascii="宋体" w:cs="宋体" w:hint="eastAsia"/>
          <w:sz w:val="24"/>
          <w:szCs w:val="24"/>
          <w:lang w:eastAsia="zh-CN"/>
        </w:rPr>
        <w:t>后三</w:t>
      </w:r>
      <w:r w:rsidRPr="00695BAE">
        <w:rPr>
          <w:rFonts w:ascii="宋体" w:cs="宋体"/>
          <w:sz w:val="24"/>
          <w:szCs w:val="24"/>
          <w:lang w:eastAsia="zh-CN"/>
        </w:rPr>
        <w:t>(3)</w:t>
      </w:r>
      <w:r w:rsidRPr="00695BAE">
        <w:rPr>
          <w:rFonts w:ascii="宋体" w:cs="宋体" w:hint="eastAsia"/>
          <w:sz w:val="24"/>
          <w:szCs w:val="24"/>
          <w:lang w:eastAsia="zh-CN"/>
        </w:rPr>
        <w:t>个工作日内建立客户保修档案，</w:t>
      </w:r>
      <w:r w:rsidRPr="00DF1732">
        <w:rPr>
          <w:rFonts w:ascii="宋体" w:cs="宋体" w:hint="eastAsia"/>
          <w:sz w:val="24"/>
          <w:szCs w:val="24"/>
          <w:lang w:eastAsia="zh-CN"/>
        </w:rPr>
        <w:t>保修期</w:t>
      </w:r>
      <w:r w:rsidR="00E6493D">
        <w:rPr>
          <w:rFonts w:ascii="宋体" w:cs="宋体" w:hint="eastAsia"/>
          <w:sz w:val="24"/>
          <w:szCs w:val="24"/>
          <w:lang w:eastAsia="zh-CN"/>
        </w:rPr>
        <w:t>和三包有效期</w:t>
      </w:r>
      <w:r w:rsidR="005A4C4C">
        <w:rPr>
          <w:rFonts w:ascii="宋体" w:cs="宋体" w:hint="eastAsia"/>
          <w:sz w:val="24"/>
          <w:szCs w:val="24"/>
          <w:lang w:eastAsia="zh-CN"/>
        </w:rPr>
        <w:t>（</w:t>
      </w:r>
      <w:r w:rsidR="005A4C4C">
        <w:rPr>
          <w:rFonts w:ascii="Times New Roman" w:hAnsi="Times New Roman" w:cs="宋体" w:hint="eastAsia"/>
          <w:sz w:val="24"/>
          <w:szCs w:val="24"/>
          <w:lang w:eastAsia="zh-CN"/>
        </w:rPr>
        <w:t>如本合同车辆</w:t>
      </w:r>
      <w:r w:rsidR="00945A9C">
        <w:rPr>
          <w:rFonts w:ascii="Times New Roman" w:hAnsi="Times New Roman" w:cs="宋体" w:hint="eastAsia"/>
          <w:sz w:val="24"/>
          <w:szCs w:val="24"/>
          <w:lang w:eastAsia="zh-CN"/>
        </w:rPr>
        <w:t>为</w:t>
      </w:r>
      <w:r w:rsidR="005A4C4C">
        <w:rPr>
          <w:rFonts w:ascii="Times New Roman" w:hAnsi="Times New Roman" w:cs="宋体" w:hint="eastAsia"/>
          <w:sz w:val="24"/>
          <w:szCs w:val="24"/>
          <w:lang w:eastAsia="zh-CN"/>
        </w:rPr>
        <w:t>家用汽车</w:t>
      </w:r>
      <w:r w:rsidR="005A4C4C">
        <w:rPr>
          <w:rFonts w:ascii="宋体" w:cs="宋体" w:hint="eastAsia"/>
          <w:sz w:val="24"/>
          <w:szCs w:val="24"/>
          <w:lang w:eastAsia="zh-CN"/>
        </w:rPr>
        <w:t>）</w:t>
      </w:r>
      <w:r w:rsidRPr="00DF1732">
        <w:rPr>
          <w:rFonts w:ascii="宋体" w:cs="宋体" w:hint="eastAsia"/>
          <w:sz w:val="24"/>
          <w:szCs w:val="24"/>
          <w:lang w:eastAsia="zh-CN"/>
        </w:rPr>
        <w:t>以开立发票日为起算日。</w:t>
      </w:r>
    </w:p>
    <w:p w:rsidR="00AD16B2" w:rsidRPr="00DF1732" w:rsidRDefault="00AD16B2" w:rsidP="00690D4C">
      <w:pPr>
        <w:numPr>
          <w:ilvl w:val="0"/>
          <w:numId w:val="9"/>
        </w:numPr>
        <w:tabs>
          <w:tab w:val="clear" w:pos="720"/>
          <w:tab w:val="num" w:pos="1418"/>
        </w:tabs>
        <w:spacing w:afterLines="50" w:after="156" w:line="360" w:lineRule="atLeast"/>
        <w:ind w:left="1418" w:hanging="709"/>
        <w:rPr>
          <w:rFonts w:ascii="宋体" w:cs="Times New Roman"/>
          <w:sz w:val="24"/>
          <w:szCs w:val="24"/>
          <w:lang w:eastAsia="zh-CN"/>
        </w:rPr>
      </w:pPr>
      <w:r w:rsidRPr="00DF1732">
        <w:rPr>
          <w:rFonts w:ascii="宋体" w:cs="宋体" w:hint="eastAsia"/>
          <w:sz w:val="24"/>
          <w:szCs w:val="24"/>
          <w:lang w:eastAsia="zh-CN"/>
        </w:rPr>
        <w:t>乙方保证按协议的规定向甲方交付车辆，并协助甲方作好提车和验收工作。</w:t>
      </w:r>
    </w:p>
    <w:p w:rsidR="00AD16B2" w:rsidRPr="00DF1732" w:rsidRDefault="00AD16B2" w:rsidP="00AD16B2">
      <w:pPr>
        <w:rPr>
          <w:rFonts w:ascii="Times New Roman" w:hAnsi="Times New Roman" w:cs="Times New Roman"/>
          <w:b/>
          <w:bCs/>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质量保证、维修和保养</w:t>
      </w:r>
    </w:p>
    <w:p w:rsidR="00AD16B2" w:rsidRPr="00DF173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关于整车、零部件总成的保修执行手册中保修条款的规定。</w:t>
      </w:r>
      <w:r w:rsidRPr="00DF1732">
        <w:rPr>
          <w:rFonts w:ascii="Times New Roman" w:hAnsi="Times New Roman" w:cs="Times New Roman"/>
          <w:sz w:val="24"/>
          <w:szCs w:val="24"/>
          <w:lang w:eastAsia="zh-CN"/>
        </w:rPr>
        <w:t xml:space="preserve"> </w:t>
      </w:r>
    </w:p>
    <w:p w:rsidR="00AD16B2" w:rsidRPr="00DF173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在手册规定的保修期内车辆出现质量问题或需要保养，甲方应在车辆生产厂商指定的或双方约定的维修站进行修理和保养。</w:t>
      </w:r>
      <w:r w:rsidRPr="00DF1732">
        <w:rPr>
          <w:rFonts w:ascii="Times New Roman" w:hAnsi="Times New Roman" w:cs="Times New Roman"/>
          <w:sz w:val="24"/>
          <w:szCs w:val="24"/>
          <w:lang w:eastAsia="zh-CN"/>
        </w:rPr>
        <w:t xml:space="preserve"> </w:t>
      </w:r>
    </w:p>
    <w:p w:rsidR="006C10BE" w:rsidRPr="009546C0" w:rsidRDefault="006C10BE" w:rsidP="006C10BE">
      <w:pPr>
        <w:numPr>
          <w:ilvl w:val="0"/>
          <w:numId w:val="33"/>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车辆发生质量问题，乙方应根据法律规定，对车辆进行更换、退货和维修。</w:t>
      </w:r>
    </w:p>
    <w:p w:rsidR="00AD16B2" w:rsidRDefault="006C10BE" w:rsidP="004F0700">
      <w:pPr>
        <w:spacing w:afterLines="50" w:after="156" w:line="360" w:lineRule="atLeast"/>
        <w:ind w:left="785"/>
        <w:rPr>
          <w:rFonts w:ascii="Times New Roman" w:hAnsi="Times New Roman" w:cs="宋体"/>
          <w:sz w:val="24"/>
          <w:szCs w:val="24"/>
          <w:lang w:eastAsia="zh-CN"/>
        </w:rPr>
      </w:pPr>
      <w:r w:rsidRPr="009546C0">
        <w:rPr>
          <w:rFonts w:ascii="Times New Roman" w:hAnsi="Times New Roman" w:cs="宋体" w:hint="eastAsia"/>
          <w:sz w:val="24"/>
          <w:szCs w:val="24"/>
          <w:lang w:eastAsia="zh-CN"/>
        </w:rPr>
        <w:t>以上条款未尽事宜，按照</w:t>
      </w:r>
      <w:r w:rsidR="004F0700">
        <w:rPr>
          <w:rFonts w:ascii="Times New Roman" w:hAnsi="Times New Roman" w:cs="宋体" w:hint="eastAsia"/>
          <w:sz w:val="24"/>
          <w:szCs w:val="24"/>
          <w:lang w:eastAsia="zh-CN"/>
        </w:rPr>
        <w:t>相关法律、法规</w:t>
      </w:r>
      <w:r w:rsidRPr="009546C0">
        <w:rPr>
          <w:rFonts w:ascii="Times New Roman" w:hAnsi="Times New Roman" w:cs="宋体" w:hint="eastAsia"/>
          <w:sz w:val="24"/>
          <w:szCs w:val="24"/>
          <w:lang w:eastAsia="zh-CN"/>
        </w:rPr>
        <w:t>等有关规定执行</w:t>
      </w:r>
      <w:r w:rsidR="004F0700">
        <w:rPr>
          <w:rFonts w:ascii="Times New Roman" w:hAnsi="Times New Roman" w:cs="宋体" w:hint="eastAsia"/>
          <w:sz w:val="24"/>
          <w:szCs w:val="24"/>
          <w:lang w:eastAsia="zh-CN"/>
        </w:rPr>
        <w:t>（非家用汽车使用目的的，不适用《家用汽车产品修理、更换、退货责任规定》）</w:t>
      </w:r>
      <w:r w:rsidRPr="009546C0">
        <w:rPr>
          <w:rFonts w:ascii="Times New Roman" w:hAnsi="Times New Roman" w:cs="宋体" w:hint="eastAsia"/>
          <w:sz w:val="24"/>
          <w:szCs w:val="24"/>
          <w:lang w:eastAsia="zh-CN"/>
        </w:rPr>
        <w:t>。</w:t>
      </w:r>
    </w:p>
    <w:p w:rsidR="0094747B" w:rsidRPr="003535D2" w:rsidRDefault="0094747B" w:rsidP="0094747B">
      <w:pPr>
        <w:spacing w:afterLines="50" w:after="156" w:line="360" w:lineRule="atLeast"/>
        <w:ind w:left="785"/>
        <w:rPr>
          <w:rFonts w:ascii="Times New Roman" w:hAnsi="Times New Roman" w:cs="宋体"/>
          <w:sz w:val="24"/>
          <w:szCs w:val="24"/>
          <w:lang w:eastAsia="zh-CN"/>
        </w:rPr>
      </w:pPr>
      <w:r>
        <w:rPr>
          <w:rFonts w:ascii="Times New Roman" w:hAnsi="Times New Roman" w:cs="宋体" w:hint="eastAsia"/>
          <w:sz w:val="24"/>
          <w:szCs w:val="24"/>
          <w:lang w:eastAsia="zh-CN"/>
        </w:rPr>
        <w:t>倘若因车辆质量问题</w:t>
      </w:r>
      <w:r w:rsidR="00416077">
        <w:rPr>
          <w:rFonts w:ascii="Times New Roman" w:hAnsi="Times New Roman" w:cs="宋体" w:hint="eastAsia"/>
          <w:sz w:val="24"/>
          <w:szCs w:val="24"/>
          <w:lang w:eastAsia="zh-CN"/>
        </w:rPr>
        <w:t>造</w:t>
      </w:r>
      <w:r>
        <w:rPr>
          <w:rFonts w:ascii="Times New Roman" w:hAnsi="Times New Roman" w:cs="宋体" w:hint="eastAsia"/>
          <w:sz w:val="24"/>
          <w:szCs w:val="24"/>
          <w:lang w:eastAsia="zh-CN"/>
        </w:rPr>
        <w:t>成换车</w:t>
      </w:r>
      <w:r w:rsidR="00416077">
        <w:rPr>
          <w:rFonts w:ascii="Times New Roman" w:hAnsi="Times New Roman" w:cs="宋体" w:hint="eastAsia"/>
          <w:sz w:val="24"/>
          <w:szCs w:val="24"/>
          <w:lang w:eastAsia="zh-CN"/>
        </w:rPr>
        <w:t>、</w:t>
      </w:r>
      <w:r>
        <w:rPr>
          <w:rFonts w:ascii="Times New Roman" w:hAnsi="Times New Roman" w:cs="宋体" w:hint="eastAsia"/>
          <w:sz w:val="24"/>
          <w:szCs w:val="24"/>
          <w:lang w:eastAsia="zh-CN"/>
        </w:rPr>
        <w:t>退车</w:t>
      </w:r>
      <w:r w:rsidR="00416077">
        <w:rPr>
          <w:rFonts w:ascii="Times New Roman" w:hAnsi="Times New Roman" w:cs="宋体" w:hint="eastAsia"/>
          <w:sz w:val="24"/>
          <w:szCs w:val="24"/>
          <w:lang w:eastAsia="zh-CN"/>
        </w:rPr>
        <w:t>或</w:t>
      </w:r>
      <w:r w:rsidR="00416077">
        <w:rPr>
          <w:rFonts w:ascii="Times New Roman" w:hAnsi="Times New Roman" w:cs="宋体"/>
          <w:sz w:val="24"/>
          <w:szCs w:val="24"/>
          <w:lang w:eastAsia="zh-CN"/>
        </w:rPr>
        <w:t>整车赔偿的</w:t>
      </w:r>
      <w:r>
        <w:rPr>
          <w:rFonts w:ascii="Times New Roman" w:hAnsi="Times New Roman" w:cs="宋体" w:hint="eastAsia"/>
          <w:sz w:val="24"/>
          <w:szCs w:val="24"/>
          <w:lang w:eastAsia="zh-CN"/>
        </w:rPr>
        <w:t>，甲方应根据</w:t>
      </w:r>
      <w:r w:rsidRPr="00040081">
        <w:rPr>
          <w:rFonts w:ascii="Times New Roman" w:hAnsi="Times New Roman" w:cs="宋体"/>
          <w:sz w:val="24"/>
          <w:szCs w:val="24"/>
          <w:lang w:eastAsia="zh-CN"/>
        </w:rPr>
        <w:t>《家用汽车产品修理、更换、退货责任规定》</w:t>
      </w:r>
      <w:r w:rsidRPr="00040081">
        <w:rPr>
          <w:rFonts w:ascii="Times New Roman" w:hAnsi="Times New Roman" w:cs="宋体" w:hint="eastAsia"/>
          <w:sz w:val="24"/>
          <w:szCs w:val="24"/>
          <w:lang w:eastAsia="zh-CN"/>
        </w:rPr>
        <w:t>第二十五条的规定</w:t>
      </w:r>
      <w:r>
        <w:rPr>
          <w:rFonts w:ascii="Times New Roman" w:hAnsi="Times New Roman" w:cs="宋体" w:hint="eastAsia"/>
          <w:sz w:val="24"/>
          <w:szCs w:val="24"/>
          <w:lang w:eastAsia="zh-CN"/>
        </w:rPr>
        <w:t>向乙方支付因使用车辆产生的合理使用补偿费用。</w:t>
      </w:r>
    </w:p>
    <w:p w:rsidR="00AD16B2" w:rsidRPr="003535D2" w:rsidRDefault="0094747B" w:rsidP="003535D2">
      <w:pPr>
        <w:numPr>
          <w:ilvl w:val="0"/>
          <w:numId w:val="33"/>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倘若</w:t>
      </w:r>
      <w:r w:rsidR="00AD16B2" w:rsidRPr="00DF1732">
        <w:rPr>
          <w:rFonts w:ascii="Times New Roman" w:hAnsi="Times New Roman" w:cs="宋体" w:hint="eastAsia"/>
          <w:sz w:val="24"/>
          <w:szCs w:val="24"/>
          <w:lang w:eastAsia="zh-CN"/>
        </w:rPr>
        <w:t>车辆因质量</w:t>
      </w:r>
      <w:r w:rsidR="00A527BF" w:rsidRPr="00DF1732">
        <w:rPr>
          <w:rFonts w:ascii="Times New Roman" w:hAnsi="Times New Roman" w:cs="宋体" w:hint="eastAsia"/>
          <w:sz w:val="24"/>
          <w:szCs w:val="24"/>
          <w:lang w:eastAsia="zh-CN"/>
        </w:rPr>
        <w:t>缺陷</w:t>
      </w:r>
      <w:r w:rsidR="00AD16B2" w:rsidRPr="00DF1732">
        <w:rPr>
          <w:rFonts w:ascii="Times New Roman" w:hAnsi="Times New Roman" w:cs="宋体" w:hint="eastAsia"/>
          <w:sz w:val="24"/>
          <w:szCs w:val="24"/>
          <w:lang w:eastAsia="zh-CN"/>
        </w:rPr>
        <w:t>给甲方造成财产损害的，乙方将</w:t>
      </w:r>
      <w:r w:rsidR="006C4CA1" w:rsidRPr="00DF1732">
        <w:rPr>
          <w:rFonts w:ascii="Times New Roman" w:hAnsi="Times New Roman" w:cs="宋体" w:hint="eastAsia"/>
          <w:sz w:val="24"/>
          <w:szCs w:val="24"/>
          <w:lang w:eastAsia="zh-CN"/>
        </w:rPr>
        <w:t>在质量缺陷被双方认可的鉴定机构鉴定确认后</w:t>
      </w:r>
      <w:r w:rsidR="00A527BF" w:rsidRPr="00DF1732">
        <w:rPr>
          <w:rFonts w:ascii="Times New Roman" w:hAnsi="Times New Roman" w:cs="宋体" w:hint="eastAsia"/>
          <w:sz w:val="24"/>
          <w:szCs w:val="24"/>
          <w:lang w:eastAsia="zh-CN"/>
        </w:rPr>
        <w:t>依据法律规定进行相应的赔偿</w:t>
      </w:r>
      <w:r w:rsidR="00AD16B2" w:rsidRPr="00DF1732">
        <w:rPr>
          <w:rFonts w:ascii="Times New Roman" w:hAnsi="Times New Roman" w:cs="宋体" w:hint="eastAsia"/>
          <w:sz w:val="24"/>
          <w:szCs w:val="24"/>
          <w:lang w:eastAsia="zh-CN"/>
        </w:rPr>
        <w:t>。</w:t>
      </w:r>
    </w:p>
    <w:p w:rsidR="00AD16B2"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非因车辆质量问题发生交通事故而造成损坏的，乙方对此不承担责任。</w:t>
      </w:r>
      <w:r w:rsidRPr="003535D2">
        <w:rPr>
          <w:rFonts w:ascii="Times New Roman" w:hAnsi="Times New Roman" w:cs="宋体"/>
          <w:sz w:val="24"/>
          <w:szCs w:val="24"/>
          <w:lang w:eastAsia="zh-CN"/>
        </w:rPr>
        <w:t xml:space="preserve"> </w:t>
      </w:r>
    </w:p>
    <w:p w:rsidR="00A8214F"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由于人为破坏、使用或保养不当和疏忽造成的质量问题，或者由于甲方自行装潢、改装造成的质量问题，或者到公布、约定以外的修理点进行修理造成的质量问题，由甲方自行承担后果。</w:t>
      </w:r>
    </w:p>
    <w:p w:rsidR="00AD16B2" w:rsidRPr="003535D2" w:rsidRDefault="0094747B" w:rsidP="003535D2">
      <w:pPr>
        <w:numPr>
          <w:ilvl w:val="0"/>
          <w:numId w:val="33"/>
        </w:numPr>
        <w:spacing w:afterLines="50" w:after="156" w:line="360" w:lineRule="atLeast"/>
        <w:rPr>
          <w:rFonts w:ascii="Times New Roman" w:hAnsi="Times New Roman" w:cs="宋体"/>
          <w:sz w:val="24"/>
          <w:szCs w:val="24"/>
          <w:lang w:eastAsia="zh-CN"/>
        </w:rPr>
      </w:pPr>
      <w:r>
        <w:rPr>
          <w:rFonts w:ascii="Times New Roman" w:hAnsi="Times New Roman" w:cs="宋体" w:hint="eastAsia"/>
          <w:sz w:val="24"/>
          <w:szCs w:val="24"/>
          <w:lang w:eastAsia="zh-CN"/>
        </w:rPr>
        <w:t>倘若</w:t>
      </w:r>
      <w:r w:rsidR="00AD16B2" w:rsidRPr="00DF1732">
        <w:rPr>
          <w:rFonts w:ascii="Times New Roman" w:hAnsi="Times New Roman" w:cs="宋体" w:hint="eastAsia"/>
          <w:sz w:val="24"/>
          <w:szCs w:val="24"/>
          <w:lang w:eastAsia="zh-CN"/>
        </w:rPr>
        <w:t>甲方车辆发生交通事故且该等交通事故可能涉及车辆本身的质量问题时，甲方应尽量维持车辆的可鉴定性，并首先将事故情况通报乙方、提供关于车辆使用和事故的相关信息和资料及已经获得或将获得的警方和质量鉴定检测中心的报告，否则甲方应自行承担扩大的或应当减少而未减少的损失。</w:t>
      </w:r>
    </w:p>
    <w:p w:rsidR="00AD16B2" w:rsidRPr="003535D2" w:rsidRDefault="00AD16B2" w:rsidP="003535D2">
      <w:pPr>
        <w:numPr>
          <w:ilvl w:val="0"/>
          <w:numId w:val="33"/>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若在任何维修、保养或检查中发现任何汽车质量问题可能影响汽车的安全使用，甲方应及时通告乙方（若维修、保养或检查非由乙方进行），乙方有权要求甲方停止继续使用汽车并将其交付指定维修商进行维修以消除质量缺陷或瑕疵。若甲方在知晓质量缺陷或瑕疵后未告知乙方、或其不接受乙方的要求并继续使用车辆，其应当对造成的损害和其他后果负责。</w:t>
      </w:r>
    </w:p>
    <w:p w:rsidR="00AD16B2" w:rsidRPr="00DF1732" w:rsidRDefault="00AD16B2" w:rsidP="00AD16B2">
      <w:pPr>
        <w:rPr>
          <w:rFonts w:ascii="Times New Roman" w:hAnsi="Times New Roman" w:cs="Times New Roman"/>
          <w:sz w:val="24"/>
          <w:szCs w:val="24"/>
          <w:lang w:eastAsia="zh-CN"/>
        </w:rPr>
      </w:pPr>
    </w:p>
    <w:p w:rsidR="006C7DB2" w:rsidRPr="00DF1732" w:rsidRDefault="00AD16B2" w:rsidP="004C6FE4">
      <w:pPr>
        <w:numPr>
          <w:ilvl w:val="0"/>
          <w:numId w:val="3"/>
        </w:numPr>
        <w:rPr>
          <w:rFonts w:ascii="Times New Roman" w:cs="Times New Roman"/>
          <w:b/>
          <w:bCs/>
          <w:sz w:val="24"/>
          <w:szCs w:val="24"/>
          <w:lang w:eastAsia="zh-CN"/>
        </w:rPr>
      </w:pPr>
      <w:r w:rsidRPr="00DF1732">
        <w:rPr>
          <w:rFonts w:ascii="Times New Roman" w:cs="宋体" w:hint="eastAsia"/>
          <w:b/>
          <w:bCs/>
          <w:sz w:val="24"/>
          <w:szCs w:val="24"/>
          <w:lang w:eastAsia="zh-CN"/>
        </w:rPr>
        <w:t>知识产权</w:t>
      </w:r>
    </w:p>
    <w:p w:rsidR="00AD16B2" w:rsidRPr="006C7DB2" w:rsidRDefault="00AD16B2" w:rsidP="003535D2">
      <w:pPr>
        <w:numPr>
          <w:ilvl w:val="0"/>
          <w:numId w:val="34"/>
        </w:numPr>
        <w:spacing w:afterLines="50" w:after="156" w:line="360" w:lineRule="atLeast"/>
        <w:rPr>
          <w:rFonts w:ascii="Times New Roman" w:hAnsi="Times New Roman" w:cs="宋体"/>
          <w:sz w:val="24"/>
          <w:szCs w:val="24"/>
          <w:lang w:eastAsia="zh-CN"/>
        </w:rPr>
      </w:pPr>
      <w:r w:rsidRPr="006C7DB2">
        <w:rPr>
          <w:rFonts w:ascii="Times New Roman" w:hAnsi="Times New Roman" w:cs="宋体" w:hint="eastAsia"/>
          <w:sz w:val="24"/>
          <w:szCs w:val="24"/>
          <w:lang w:eastAsia="zh-CN"/>
        </w:rPr>
        <w:t>本合同标的物内含、附带、使用或与其相关的所有知识产权，包括车辆商标、</w:t>
      </w:r>
      <w:r w:rsidRPr="00DF1732">
        <w:rPr>
          <w:rFonts w:ascii="Times New Roman" w:hAnsi="Times New Roman" w:cs="宋体" w:hint="eastAsia"/>
          <w:sz w:val="24"/>
          <w:szCs w:val="24"/>
          <w:lang w:eastAsia="zh-CN"/>
        </w:rPr>
        <w:t>产品名称、</w:t>
      </w:r>
      <w:r w:rsidRPr="00DF1732">
        <w:rPr>
          <w:rFonts w:ascii="Times New Roman" w:hAnsi="Times New Roman" w:cs="宋体" w:hint="eastAsia"/>
          <w:sz w:val="24"/>
          <w:szCs w:val="24"/>
          <w:lang w:eastAsia="zh-CN"/>
        </w:rPr>
        <w:lastRenderedPageBreak/>
        <w:t>外观、技术秘密、专利、所使用的各种内置软件和“用户手册”及“</w:t>
      </w:r>
      <w:r w:rsidR="00064EFE" w:rsidRPr="001A2154">
        <w:rPr>
          <w:rFonts w:ascii="Times New Roman" w:hAnsi="Times New Roman" w:cs="宋体" w:hint="eastAsia"/>
          <w:sz w:val="24"/>
          <w:szCs w:val="24"/>
          <w:lang w:eastAsia="zh-CN"/>
        </w:rPr>
        <w:t>保时捷保修和保养手册</w:t>
      </w:r>
      <w:r w:rsidRPr="00DF1732">
        <w:rPr>
          <w:rFonts w:ascii="Times New Roman" w:hAnsi="Times New Roman" w:cs="宋体" w:hint="eastAsia"/>
          <w:sz w:val="24"/>
          <w:szCs w:val="24"/>
          <w:lang w:eastAsia="zh-CN"/>
        </w:rPr>
        <w:t>”的相关版权，均由车辆生产厂商所有。</w:t>
      </w:r>
    </w:p>
    <w:p w:rsidR="00AD16B2" w:rsidRPr="003535D2" w:rsidRDefault="00AD16B2" w:rsidP="003535D2">
      <w:pPr>
        <w:numPr>
          <w:ilvl w:val="0"/>
          <w:numId w:val="34"/>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甲方在履行本合同项下义务后，有权以合理和通常的方式使用上述知识产权。</w:t>
      </w:r>
      <w:r w:rsidRPr="006C7DB2">
        <w:rPr>
          <w:rFonts w:ascii="Times New Roman" w:hAnsi="Times New Roman" w:cs="宋体" w:hint="eastAsia"/>
          <w:sz w:val="24"/>
          <w:szCs w:val="24"/>
          <w:lang w:eastAsia="zh-CN"/>
        </w:rPr>
        <w:t>但不得从事任何侵犯车辆生产厂商和乙方知识产权的行为，包括但不限于为商业目的展示所购车辆或将所购车辆用于有损乙方或</w:t>
      </w:r>
      <w:r w:rsidR="00064EFE" w:rsidRPr="001A2154">
        <w:rPr>
          <w:rFonts w:ascii="Times New Roman" w:hAnsi="Times New Roman" w:cs="宋体" w:hint="eastAsia"/>
          <w:sz w:val="24"/>
          <w:szCs w:val="24"/>
          <w:lang w:eastAsia="zh-CN"/>
        </w:rPr>
        <w:t>保时捷</w:t>
      </w:r>
      <w:r w:rsidRPr="006C7DB2">
        <w:rPr>
          <w:rFonts w:ascii="Times New Roman" w:hAnsi="Times New Roman" w:cs="宋体" w:hint="eastAsia"/>
          <w:sz w:val="24"/>
          <w:szCs w:val="24"/>
          <w:lang w:eastAsia="zh-CN"/>
        </w:rPr>
        <w:t>品牌形象的活动及行为，对车载软件及技术实施反向工程，或对相关手册内容进行出版、大规模复制和网络传播。</w:t>
      </w:r>
    </w:p>
    <w:p w:rsidR="00AD16B2" w:rsidRPr="00DF1732" w:rsidRDefault="00AD16B2" w:rsidP="00AD16B2">
      <w:pPr>
        <w:ind w:left="450"/>
        <w:rPr>
          <w:rFonts w:ascii="Times New Roman" w:hAnsi="Times New Roman" w:cs="Times New Roman"/>
          <w:b/>
          <w:bCs/>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不可抗力</w:t>
      </w:r>
    </w:p>
    <w:p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不可抗力事件是指在任何一方在订立本</w:t>
      </w:r>
      <w:r w:rsidR="00922225">
        <w:rPr>
          <w:rFonts w:ascii="Times New Roman" w:hAnsi="Times New Roman" w:cs="宋体" w:hint="eastAsia"/>
          <w:sz w:val="24"/>
          <w:szCs w:val="24"/>
          <w:lang w:eastAsia="zh-CN"/>
        </w:rPr>
        <w:t>合同</w:t>
      </w:r>
      <w:r w:rsidRPr="00DF1732">
        <w:rPr>
          <w:rFonts w:ascii="Times New Roman" w:hAnsi="Times New Roman" w:cs="宋体" w:hint="eastAsia"/>
          <w:sz w:val="24"/>
          <w:szCs w:val="24"/>
          <w:lang w:eastAsia="zh-CN"/>
        </w:rPr>
        <w:t>时不能预见、对其发生和后果不能避免、不能克服的情况；包括但不限于天灾、火灾、洪水、台风、暴乱、爆炸、战争、自然灾害、罢工、大范围传染性疾病、政府行为或其它公用事业的中断或停顿。</w:t>
      </w:r>
    </w:p>
    <w:p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如有不可抗力事件的发生，声称遭遇不可抗力的一方应尽快通知另一方；并提供有关机构的证明材料；同时应采取各种合理手段减少不可抗力给双方造成的影响。</w:t>
      </w:r>
    </w:p>
    <w:p w:rsidR="00AD16B2" w:rsidRPr="003535D2" w:rsidRDefault="00AD16B2" w:rsidP="003535D2">
      <w:pPr>
        <w:numPr>
          <w:ilvl w:val="0"/>
          <w:numId w:val="35"/>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任何一方均无须对因不可抗力事件而延迟或未能履行本合同项下的义务致使另一方招致的任何损失或费用的增加承担责任。</w:t>
      </w:r>
      <w:r w:rsidR="003845ED">
        <w:rPr>
          <w:rFonts w:ascii="Times New Roman" w:hAnsi="Times New Roman" w:cs="宋体" w:hint="eastAsia"/>
          <w:sz w:val="24"/>
          <w:szCs w:val="24"/>
          <w:lang w:eastAsia="zh-CN"/>
        </w:rPr>
        <w:t>但迟延履行遭遇不可抗力的，不免除责任。</w:t>
      </w:r>
    </w:p>
    <w:p w:rsidR="004A54B8" w:rsidRPr="00DF1732" w:rsidRDefault="004A54B8" w:rsidP="004A54B8">
      <w:pPr>
        <w:spacing w:line="380" w:lineRule="atLeast"/>
        <w:ind w:left="850"/>
        <w:rPr>
          <w:rFonts w:ascii="Times New Roman" w:hAnsi="Times New Roman" w:cs="Times New Roman"/>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情势变更</w:t>
      </w:r>
    </w:p>
    <w:p w:rsidR="00CA03C7" w:rsidRPr="003535D2" w:rsidRDefault="00AD16B2" w:rsidP="003535D2">
      <w:pPr>
        <w:numPr>
          <w:ilvl w:val="0"/>
          <w:numId w:val="36"/>
        </w:numPr>
        <w:spacing w:afterLines="50" w:after="156" w:line="360" w:lineRule="atLeast"/>
        <w:rPr>
          <w:rFonts w:ascii="Times New Roman" w:hAnsi="Times New Roman" w:cs="宋体"/>
          <w:sz w:val="24"/>
          <w:szCs w:val="24"/>
          <w:lang w:eastAsia="zh-CN"/>
        </w:rPr>
      </w:pPr>
      <w:r w:rsidRPr="003535D2">
        <w:rPr>
          <w:rFonts w:ascii="Times New Roman" w:hAnsi="Times New Roman" w:cs="宋体" w:hint="eastAsia"/>
          <w:sz w:val="24"/>
          <w:szCs w:val="24"/>
          <w:lang w:eastAsia="zh-CN"/>
        </w:rPr>
        <w:t>在本合同订立之后，由于国家政策、经济等客观情势发生巨大变化，致使履行本合同将对合同一方没有意义或者造成重大损害，而且这种变化是任何一方在订立本合同时不能预见而且不能克服的，则受到该等情势变更影响的一方有权要求另一方就合同的重新协商；如果协商不成的，可以按照下述</w:t>
      </w:r>
      <w:r w:rsidR="002A6DA9" w:rsidRPr="003535D2">
        <w:rPr>
          <w:rFonts w:ascii="Times New Roman" w:hAnsi="Times New Roman" w:cs="宋体" w:hint="eastAsia"/>
          <w:sz w:val="24"/>
          <w:szCs w:val="24"/>
          <w:lang w:eastAsia="zh-CN"/>
        </w:rPr>
        <w:t>第十四条约定的争议解决方式</w:t>
      </w:r>
      <w:r w:rsidRPr="003535D2">
        <w:rPr>
          <w:rFonts w:ascii="Times New Roman" w:hAnsi="Times New Roman" w:cs="宋体" w:hint="eastAsia"/>
          <w:sz w:val="24"/>
          <w:szCs w:val="24"/>
          <w:lang w:eastAsia="zh-CN"/>
        </w:rPr>
        <w:t>申请变更或者解除本合同</w:t>
      </w:r>
      <w:r w:rsidRPr="00DF1732">
        <w:rPr>
          <w:rFonts w:ascii="Times New Roman" w:hAnsi="Times New Roman" w:cs="宋体" w:hint="eastAsia"/>
          <w:sz w:val="24"/>
          <w:szCs w:val="24"/>
          <w:lang w:eastAsia="zh-CN"/>
        </w:rPr>
        <w:t>。</w:t>
      </w:r>
    </w:p>
    <w:p w:rsidR="00CE05FF" w:rsidRPr="00CA03C7" w:rsidRDefault="00AD16B2" w:rsidP="003535D2">
      <w:pPr>
        <w:numPr>
          <w:ilvl w:val="0"/>
          <w:numId w:val="36"/>
        </w:numPr>
        <w:spacing w:afterLines="50" w:after="156" w:line="360" w:lineRule="atLeast"/>
        <w:rPr>
          <w:rFonts w:ascii="??" w:hAnsi="??" w:cs="宋体"/>
          <w:sz w:val="10"/>
          <w:szCs w:val="10"/>
          <w:lang w:eastAsia="zh-CN"/>
        </w:rPr>
      </w:pPr>
      <w:r w:rsidRPr="003535D2">
        <w:rPr>
          <w:rFonts w:ascii="Times New Roman" w:hAnsi="Times New Roman" w:cs="宋体" w:hint="eastAsia"/>
          <w:sz w:val="24"/>
          <w:szCs w:val="24"/>
          <w:lang w:eastAsia="zh-CN"/>
        </w:rPr>
        <w:t>本合同经</w:t>
      </w:r>
      <w:r w:rsidR="002A6DA9" w:rsidRPr="003535D2">
        <w:rPr>
          <w:rFonts w:ascii="Times New Roman" w:hAnsi="Times New Roman" w:cs="宋体" w:hint="eastAsia"/>
          <w:sz w:val="24"/>
          <w:szCs w:val="24"/>
          <w:lang w:eastAsia="zh-CN"/>
        </w:rPr>
        <w:t>法院</w:t>
      </w:r>
      <w:r w:rsidRPr="003535D2">
        <w:rPr>
          <w:rFonts w:ascii="Times New Roman" w:hAnsi="Times New Roman" w:cs="宋体" w:hint="eastAsia"/>
          <w:sz w:val="24"/>
          <w:szCs w:val="24"/>
          <w:lang w:eastAsia="zh-CN"/>
        </w:rPr>
        <w:t>裁决</w:t>
      </w:r>
      <w:r w:rsidR="002A6DA9" w:rsidRPr="003535D2">
        <w:rPr>
          <w:rFonts w:ascii="Times New Roman" w:hAnsi="Times New Roman" w:cs="宋体" w:hint="eastAsia"/>
          <w:sz w:val="24"/>
          <w:szCs w:val="24"/>
          <w:lang w:eastAsia="zh-CN"/>
        </w:rPr>
        <w:t>/</w:t>
      </w:r>
      <w:r w:rsidR="002A6DA9" w:rsidRPr="003535D2">
        <w:rPr>
          <w:rFonts w:ascii="Times New Roman" w:hAnsi="Times New Roman" w:cs="宋体" w:hint="eastAsia"/>
          <w:sz w:val="24"/>
          <w:szCs w:val="24"/>
          <w:lang w:eastAsia="zh-CN"/>
        </w:rPr>
        <w:t>判决</w:t>
      </w:r>
      <w:r w:rsidRPr="003535D2">
        <w:rPr>
          <w:rFonts w:ascii="Times New Roman" w:hAnsi="Times New Roman" w:cs="宋体" w:hint="eastAsia"/>
          <w:sz w:val="24"/>
          <w:szCs w:val="24"/>
          <w:lang w:eastAsia="zh-CN"/>
        </w:rPr>
        <w:t>变更或解除的，任何一方均无须对因情势变更而延迟或未能履行本合同项下的义务致使另一方招致的任何损失或费用的增加承担责任。</w:t>
      </w:r>
      <w:r w:rsidR="00CC7A6C" w:rsidRPr="00CA03C7">
        <w:rPr>
          <w:rFonts w:ascii="??" w:hAnsi="??" w:cs="宋体" w:hint="eastAsia"/>
          <w:sz w:val="24"/>
          <w:szCs w:val="24"/>
          <w:lang w:eastAsia="zh-CN"/>
        </w:rPr>
        <w:t xml:space="preserve">  </w:t>
      </w:r>
    </w:p>
    <w:p w:rsidR="00CC7A6C" w:rsidRPr="00DF1732" w:rsidRDefault="00CC7A6C" w:rsidP="00CC7A6C">
      <w:pPr>
        <w:spacing w:line="360" w:lineRule="atLeast"/>
        <w:ind w:leftChars="194" w:left="577" w:hangingChars="150" w:hanging="150"/>
        <w:rPr>
          <w:rFonts w:ascii="??" w:hAnsi="??" w:cs="??"/>
          <w:sz w:val="10"/>
          <w:szCs w:val="10"/>
          <w:lang w:eastAsia="zh-CN"/>
        </w:rPr>
      </w:pPr>
    </w:p>
    <w:p w:rsidR="00AD16B2" w:rsidRPr="00DF1732" w:rsidRDefault="00AD16B2" w:rsidP="005D409B">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违约责任</w:t>
      </w:r>
    </w:p>
    <w:p w:rsidR="00AD16B2" w:rsidRPr="003535D2" w:rsidRDefault="00AD16B2" w:rsidP="003535D2">
      <w:pPr>
        <w:numPr>
          <w:ilvl w:val="0"/>
          <w:numId w:val="3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如甲方不能按时支付车款，每延迟一天，乙方有权向甲方收取延迟付款</w:t>
      </w:r>
      <w:r w:rsidR="004D7F57" w:rsidRPr="009546C0">
        <w:rPr>
          <w:rFonts w:ascii="Times New Roman" w:hAnsi="Times New Roman" w:cs="宋体" w:hint="eastAsia"/>
          <w:sz w:val="24"/>
          <w:szCs w:val="24"/>
          <w:lang w:eastAsia="zh-CN"/>
        </w:rPr>
        <w:t>金</w:t>
      </w:r>
      <w:r w:rsidR="004D7F57" w:rsidRPr="00651F41">
        <w:rPr>
          <w:rFonts w:ascii="Times New Roman" w:hAnsi="Times New Roman" w:cs="宋体" w:hint="eastAsia"/>
          <w:sz w:val="24"/>
          <w:szCs w:val="24"/>
          <w:lang w:eastAsia="zh-CN"/>
        </w:rPr>
        <w:t>额（</w:t>
      </w:r>
      <w:r w:rsidR="00641C8E" w:rsidRPr="00651F41">
        <w:rPr>
          <w:rFonts w:ascii="Times New Roman" w:hAnsi="Times New Roman" w:cs="宋体" w:hint="eastAsia"/>
          <w:sz w:val="24"/>
          <w:szCs w:val="24"/>
          <w:lang w:eastAsia="zh-CN"/>
        </w:rPr>
        <w:t>合同约定车辆总价款减去甲方已</w:t>
      </w:r>
      <w:r w:rsidR="00BB33F8" w:rsidRPr="00651F41">
        <w:rPr>
          <w:rFonts w:ascii="Times New Roman" w:hAnsi="Times New Roman" w:cs="宋体" w:hint="eastAsia"/>
          <w:sz w:val="24"/>
          <w:szCs w:val="24"/>
          <w:lang w:eastAsia="zh-CN"/>
        </w:rPr>
        <w:t>实际</w:t>
      </w:r>
      <w:r w:rsidR="00641C8E" w:rsidRPr="00651F41">
        <w:rPr>
          <w:rFonts w:ascii="Times New Roman" w:hAnsi="Times New Roman" w:cs="宋体" w:hint="eastAsia"/>
          <w:sz w:val="24"/>
          <w:szCs w:val="24"/>
          <w:lang w:eastAsia="zh-CN"/>
        </w:rPr>
        <w:t>支付车款的</w:t>
      </w:r>
      <w:r w:rsidR="004D7F57" w:rsidRPr="00651F41">
        <w:rPr>
          <w:rFonts w:ascii="Times New Roman" w:hAnsi="Times New Roman" w:cs="宋体"/>
          <w:sz w:val="24"/>
          <w:szCs w:val="24"/>
          <w:lang w:eastAsia="zh-CN"/>
        </w:rPr>
        <w:t>差额</w:t>
      </w:r>
      <w:r w:rsidR="004D7F57" w:rsidRPr="00651F41">
        <w:rPr>
          <w:rFonts w:ascii="Times New Roman" w:hAnsi="Times New Roman" w:cs="宋体" w:hint="eastAsia"/>
          <w:sz w:val="24"/>
          <w:szCs w:val="24"/>
          <w:lang w:eastAsia="zh-CN"/>
        </w:rPr>
        <w:t>）</w:t>
      </w:r>
      <w:r w:rsidR="00641C8E" w:rsidRPr="00651F41">
        <w:rPr>
          <w:rFonts w:ascii="Times New Roman" w:hAnsi="Times New Roman" w:cs="宋体" w:hint="eastAsia"/>
          <w:sz w:val="24"/>
          <w:szCs w:val="24"/>
          <w:lang w:eastAsia="zh-CN"/>
        </w:rPr>
        <w:t>的</w:t>
      </w:r>
      <w:r w:rsidRPr="00DF1732">
        <w:rPr>
          <w:rFonts w:ascii="Times New Roman" w:hAnsi="Times New Roman" w:cs="宋体" w:hint="eastAsia"/>
          <w:sz w:val="24"/>
          <w:szCs w:val="24"/>
          <w:lang w:eastAsia="zh-CN"/>
        </w:rPr>
        <w:t>万分之五的逾期违约金，本合同继续履行；若延误超过三十</w:t>
      </w:r>
      <w:r w:rsidRPr="003535D2">
        <w:rPr>
          <w:rFonts w:ascii="Times New Roman" w:hAnsi="Times New Roman" w:cs="宋体"/>
          <w:sz w:val="24"/>
          <w:szCs w:val="24"/>
          <w:lang w:eastAsia="zh-CN"/>
        </w:rPr>
        <w:t>(30)</w:t>
      </w:r>
      <w:r w:rsidRPr="00DF1732">
        <w:rPr>
          <w:rFonts w:ascii="Times New Roman" w:hAnsi="Times New Roman" w:cs="宋体" w:hint="eastAsia"/>
          <w:sz w:val="24"/>
          <w:szCs w:val="24"/>
          <w:lang w:eastAsia="zh-CN"/>
        </w:rPr>
        <w:t>天，乙方有权以书面通知形式解除本合同，并选择没收定金</w:t>
      </w:r>
      <w:r w:rsidR="00CA03C7" w:rsidRPr="00CA03C7">
        <w:rPr>
          <w:rFonts w:ascii="Times New Roman" w:hAnsi="Times New Roman" w:cs="宋体" w:hint="eastAsia"/>
          <w:sz w:val="24"/>
          <w:szCs w:val="24"/>
          <w:lang w:eastAsia="zh-CN"/>
        </w:rPr>
        <w:t>或要求甲方支付相当于合同金额</w:t>
      </w:r>
      <w:r w:rsidR="00CA03C7" w:rsidRPr="00CA03C7">
        <w:rPr>
          <w:rFonts w:ascii="Times New Roman" w:hAnsi="Times New Roman" w:cs="宋体" w:hint="eastAsia"/>
          <w:sz w:val="24"/>
          <w:szCs w:val="24"/>
          <w:lang w:eastAsia="zh-CN"/>
        </w:rPr>
        <w:t>10%</w:t>
      </w:r>
      <w:r w:rsidR="00CA03C7" w:rsidRPr="00CA03C7">
        <w:rPr>
          <w:rFonts w:ascii="Times New Roman" w:hAnsi="Times New Roman" w:cs="宋体" w:hint="eastAsia"/>
          <w:sz w:val="24"/>
          <w:szCs w:val="24"/>
          <w:lang w:eastAsia="zh-CN"/>
        </w:rPr>
        <w:t>的违约金（违约金可从甲方已付款项中扣除）。</w:t>
      </w:r>
    </w:p>
    <w:p w:rsidR="00CE05FF" w:rsidRPr="009546C0" w:rsidRDefault="00AD16B2" w:rsidP="003535D2">
      <w:pPr>
        <w:numPr>
          <w:ilvl w:val="0"/>
          <w:numId w:val="37"/>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如乙方由于其自身原因且在没有合同依据的情况下延迟交车，</w:t>
      </w:r>
      <w:r w:rsidR="003D644E" w:rsidRPr="003535D2">
        <w:rPr>
          <w:rFonts w:ascii="Times New Roman" w:hAnsi="Times New Roman" w:cs="宋体" w:hint="eastAsia"/>
          <w:sz w:val="24"/>
          <w:szCs w:val="24"/>
          <w:lang w:eastAsia="zh-CN"/>
        </w:rPr>
        <w:t>应向甲方支付违约金；违约金从</w:t>
      </w:r>
      <w:r w:rsidR="00690D4C" w:rsidRPr="003535D2">
        <w:rPr>
          <w:rFonts w:ascii="Times New Roman" w:hAnsi="Times New Roman" w:cs="宋体" w:hint="eastAsia"/>
          <w:sz w:val="24"/>
          <w:szCs w:val="24"/>
          <w:lang w:eastAsia="zh-CN"/>
        </w:rPr>
        <w:t>延迟交车之日</w:t>
      </w:r>
      <w:r w:rsidR="003D644E" w:rsidRPr="003535D2">
        <w:rPr>
          <w:rFonts w:ascii="Times New Roman" w:hAnsi="Times New Roman" w:cs="宋体" w:hint="eastAsia"/>
          <w:sz w:val="24"/>
          <w:szCs w:val="24"/>
          <w:lang w:eastAsia="zh-CN"/>
        </w:rPr>
        <w:t>起至实际交</w:t>
      </w:r>
      <w:r w:rsidR="00690D4C" w:rsidRPr="003535D2">
        <w:rPr>
          <w:rFonts w:ascii="Times New Roman" w:hAnsi="Times New Roman" w:cs="宋体" w:hint="eastAsia"/>
          <w:sz w:val="24"/>
          <w:szCs w:val="24"/>
          <w:lang w:eastAsia="zh-CN"/>
        </w:rPr>
        <w:t>车</w:t>
      </w:r>
      <w:r w:rsidR="003D644E" w:rsidRPr="003535D2">
        <w:rPr>
          <w:rFonts w:ascii="Times New Roman" w:hAnsi="Times New Roman" w:cs="宋体" w:hint="eastAsia"/>
          <w:sz w:val="24"/>
          <w:szCs w:val="24"/>
          <w:lang w:eastAsia="zh-CN"/>
        </w:rPr>
        <w:t>日止按已付车款的每日万分之五计算。逾期</w:t>
      </w:r>
      <w:r w:rsidR="006C4CA1" w:rsidRPr="003535D2">
        <w:rPr>
          <w:rFonts w:ascii="Times New Roman" w:hAnsi="Times New Roman" w:cs="宋体" w:hint="eastAsia"/>
          <w:sz w:val="24"/>
          <w:szCs w:val="24"/>
          <w:lang w:eastAsia="zh-CN"/>
        </w:rPr>
        <w:t>（超过第三条规定的宽限期）</w:t>
      </w:r>
      <w:r w:rsidR="003D644E" w:rsidRPr="003535D2">
        <w:rPr>
          <w:rFonts w:ascii="Times New Roman" w:hAnsi="Times New Roman" w:cs="宋体" w:hint="eastAsia"/>
          <w:sz w:val="24"/>
          <w:szCs w:val="24"/>
          <w:lang w:eastAsia="zh-CN"/>
        </w:rPr>
        <w:t>交付车辆超过三十（</w:t>
      </w:r>
      <w:r w:rsidR="003D644E" w:rsidRPr="003535D2">
        <w:rPr>
          <w:rFonts w:ascii="Times New Roman" w:hAnsi="Times New Roman" w:cs="宋体" w:hint="eastAsia"/>
          <w:sz w:val="24"/>
          <w:szCs w:val="24"/>
          <w:lang w:eastAsia="zh-CN"/>
        </w:rPr>
        <w:t>30</w:t>
      </w:r>
      <w:r w:rsidR="003D644E" w:rsidRPr="003535D2">
        <w:rPr>
          <w:rFonts w:ascii="Times New Roman" w:hAnsi="Times New Roman" w:cs="宋体" w:hint="eastAsia"/>
          <w:sz w:val="24"/>
          <w:szCs w:val="24"/>
          <w:lang w:eastAsia="zh-CN"/>
        </w:rPr>
        <w:t>）天的，甲方有权以书面通知形式解除本合同</w:t>
      </w:r>
      <w:r w:rsidR="003D644E" w:rsidRPr="003535D2">
        <w:rPr>
          <w:rFonts w:ascii="Times New Roman" w:hAnsi="Times New Roman" w:cs="宋体" w:hint="eastAsia"/>
          <w:sz w:val="24"/>
          <w:szCs w:val="24"/>
          <w:lang w:eastAsia="zh-CN"/>
        </w:rPr>
        <w:t xml:space="preserve">, </w:t>
      </w:r>
      <w:r w:rsidR="003D644E" w:rsidRPr="003535D2">
        <w:rPr>
          <w:rFonts w:ascii="Times New Roman" w:hAnsi="Times New Roman" w:cs="宋体" w:hint="eastAsia"/>
          <w:sz w:val="24"/>
          <w:szCs w:val="24"/>
          <w:lang w:eastAsia="zh-CN"/>
        </w:rPr>
        <w:t>并要求乙方</w:t>
      </w:r>
      <w:r w:rsidR="006C4CA1" w:rsidRPr="003535D2">
        <w:rPr>
          <w:rFonts w:ascii="Times New Roman" w:hAnsi="Times New Roman" w:cs="宋体" w:hint="eastAsia"/>
          <w:sz w:val="24"/>
          <w:szCs w:val="24"/>
          <w:lang w:eastAsia="zh-CN"/>
        </w:rPr>
        <w:t>双倍返还定金</w:t>
      </w:r>
      <w:r w:rsidR="004F475B" w:rsidRPr="009546C0">
        <w:rPr>
          <w:rFonts w:ascii="Times New Roman" w:hAnsi="Times New Roman" w:cs="宋体" w:hint="eastAsia"/>
          <w:sz w:val="24"/>
          <w:szCs w:val="24"/>
          <w:lang w:eastAsia="zh-CN"/>
        </w:rPr>
        <w:t>或要求甲方支付相当于合同金额</w:t>
      </w:r>
      <w:r w:rsidR="004F475B" w:rsidRPr="009546C0">
        <w:rPr>
          <w:rFonts w:ascii="Times New Roman" w:hAnsi="Times New Roman" w:cs="宋体" w:hint="eastAsia"/>
          <w:sz w:val="24"/>
          <w:szCs w:val="24"/>
          <w:lang w:eastAsia="zh-CN"/>
        </w:rPr>
        <w:t>1</w:t>
      </w:r>
      <w:r w:rsidR="004F475B" w:rsidRPr="009546C0">
        <w:rPr>
          <w:rFonts w:ascii="Times New Roman" w:hAnsi="Times New Roman" w:cs="宋体"/>
          <w:sz w:val="24"/>
          <w:szCs w:val="24"/>
          <w:lang w:eastAsia="zh-CN"/>
        </w:rPr>
        <w:t>0</w:t>
      </w:r>
      <w:r w:rsidR="004F475B" w:rsidRPr="009546C0">
        <w:rPr>
          <w:rFonts w:ascii="Times New Roman" w:hAnsi="Times New Roman" w:cs="宋体" w:hint="eastAsia"/>
          <w:sz w:val="24"/>
          <w:szCs w:val="24"/>
          <w:lang w:eastAsia="zh-CN"/>
        </w:rPr>
        <w:t>%</w:t>
      </w:r>
      <w:r w:rsidR="004F475B" w:rsidRPr="009546C0">
        <w:rPr>
          <w:rFonts w:ascii="Times New Roman" w:hAnsi="Times New Roman" w:cs="宋体"/>
          <w:sz w:val="24"/>
          <w:szCs w:val="24"/>
          <w:lang w:eastAsia="zh-CN"/>
        </w:rPr>
        <w:t>的违约金</w:t>
      </w:r>
      <w:r w:rsidR="003D644E" w:rsidRPr="009546C0">
        <w:rPr>
          <w:rFonts w:ascii="Times New Roman" w:hAnsi="Times New Roman" w:cs="宋体" w:hint="eastAsia"/>
          <w:sz w:val="24"/>
          <w:szCs w:val="24"/>
          <w:lang w:eastAsia="zh-CN"/>
        </w:rPr>
        <w:t>。</w:t>
      </w:r>
    </w:p>
    <w:p w:rsidR="006C10BE" w:rsidRPr="009546C0" w:rsidRDefault="006C10BE" w:rsidP="006C10BE">
      <w:pPr>
        <w:numPr>
          <w:ilvl w:val="0"/>
          <w:numId w:val="37"/>
        </w:numPr>
        <w:spacing w:afterLines="50" w:after="156" w:line="360" w:lineRule="atLeast"/>
        <w:rPr>
          <w:rFonts w:ascii="Times New Roman" w:hAnsi="Times New Roman" w:cs="宋体"/>
          <w:sz w:val="24"/>
          <w:szCs w:val="24"/>
          <w:lang w:eastAsia="zh-CN"/>
        </w:rPr>
      </w:pPr>
      <w:r w:rsidRPr="009546C0">
        <w:rPr>
          <w:rFonts w:ascii="Times New Roman" w:hAnsi="Times New Roman" w:cs="宋体" w:hint="eastAsia"/>
          <w:sz w:val="24"/>
          <w:szCs w:val="24"/>
          <w:lang w:eastAsia="zh-CN"/>
        </w:rPr>
        <w:t>乙方交付的车辆规格型号与约定不符的，或者车辆的配置等与乙方所作的广告宣传有出入的，甲方有权要求</w:t>
      </w:r>
      <w:r w:rsidR="00641C8E" w:rsidRPr="009546C0">
        <w:rPr>
          <w:rFonts w:ascii="Times New Roman" w:hAnsi="Times New Roman" w:cs="宋体"/>
          <w:sz w:val="24"/>
          <w:szCs w:val="24"/>
          <w:lang w:eastAsia="zh-CN"/>
        </w:rPr>
        <w:t>乙</w:t>
      </w:r>
      <w:r w:rsidRPr="009546C0">
        <w:rPr>
          <w:rFonts w:ascii="Times New Roman" w:hAnsi="Times New Roman" w:cs="宋体" w:hint="eastAsia"/>
          <w:sz w:val="24"/>
          <w:szCs w:val="24"/>
          <w:lang w:eastAsia="zh-CN"/>
        </w:rPr>
        <w:t>方予以更换。乙方难以更换或未能在甲方要求的合理期限内更</w:t>
      </w:r>
      <w:r w:rsidR="004714AA" w:rsidRPr="009546C0">
        <w:rPr>
          <w:rFonts w:ascii="Times New Roman" w:hAnsi="Times New Roman" w:cs="宋体" w:hint="eastAsia"/>
          <w:sz w:val="24"/>
          <w:szCs w:val="24"/>
          <w:lang w:eastAsia="zh-CN"/>
        </w:rPr>
        <w:t>换</w:t>
      </w:r>
      <w:r w:rsidR="004714AA" w:rsidRPr="009546C0">
        <w:rPr>
          <w:rFonts w:ascii="Times New Roman" w:hAnsi="Times New Roman" w:cs="宋体" w:hint="eastAsia"/>
          <w:sz w:val="24"/>
          <w:szCs w:val="24"/>
          <w:lang w:eastAsia="zh-CN"/>
        </w:rPr>
        <w:lastRenderedPageBreak/>
        <w:t>的，甲方有权解除合同，乙</w:t>
      </w:r>
      <w:r w:rsidRPr="009546C0">
        <w:rPr>
          <w:rFonts w:ascii="Times New Roman" w:hAnsi="Times New Roman" w:cs="宋体" w:hint="eastAsia"/>
          <w:sz w:val="24"/>
          <w:szCs w:val="24"/>
          <w:lang w:eastAsia="zh-CN"/>
        </w:rPr>
        <w:t>方应承担未能交付车辆的违约责任。</w:t>
      </w:r>
    </w:p>
    <w:p w:rsidR="004714AA" w:rsidRPr="00651F41" w:rsidRDefault="004714AA" w:rsidP="004714AA">
      <w:pPr>
        <w:numPr>
          <w:ilvl w:val="0"/>
          <w:numId w:val="37"/>
        </w:numPr>
        <w:spacing w:afterLines="50" w:after="156" w:line="360" w:lineRule="atLeast"/>
        <w:rPr>
          <w:rFonts w:ascii="Times New Roman" w:hAnsi="Times New Roman" w:cs="宋体"/>
          <w:sz w:val="24"/>
          <w:szCs w:val="24"/>
          <w:lang w:eastAsia="zh-CN"/>
        </w:rPr>
      </w:pPr>
      <w:r w:rsidRPr="00651F41">
        <w:rPr>
          <w:rFonts w:ascii="Times New Roman" w:hAnsi="Times New Roman" w:cs="宋体" w:hint="eastAsia"/>
          <w:sz w:val="24"/>
          <w:szCs w:val="24"/>
          <w:lang w:eastAsia="zh-CN"/>
        </w:rPr>
        <w:t>甲方在使用后发现车辆不符合说明书或已明示的质量标准，情况属实的，按照浙江省实施《中华人民共和国消费者权益保护法》办法等有关规定执行。</w:t>
      </w:r>
    </w:p>
    <w:p w:rsidR="004714AA" w:rsidRPr="004B0827" w:rsidRDefault="004714AA" w:rsidP="004714AA">
      <w:pPr>
        <w:numPr>
          <w:ilvl w:val="0"/>
          <w:numId w:val="37"/>
        </w:numPr>
        <w:spacing w:afterLines="50" w:after="156" w:line="360" w:lineRule="atLeast"/>
        <w:rPr>
          <w:rFonts w:ascii="Times New Roman" w:hAnsi="Times New Roman" w:cs="宋体"/>
          <w:sz w:val="24"/>
          <w:szCs w:val="24"/>
          <w:lang w:eastAsia="zh-CN"/>
        </w:rPr>
      </w:pPr>
      <w:r w:rsidRPr="004B0827">
        <w:rPr>
          <w:rFonts w:ascii="Times New Roman" w:hAnsi="Times New Roman" w:cs="宋体" w:hint="eastAsia"/>
          <w:sz w:val="24"/>
          <w:szCs w:val="24"/>
          <w:lang w:eastAsia="zh-CN"/>
        </w:rPr>
        <w:t>乙方明知车辆存在严重瑕疵而未告知甲方的，或以误导欺骗方式销售车辆的，甲方有权要求更换车辆或选择解除合同，并要求乙方承担由此造成的损失。</w:t>
      </w:r>
    </w:p>
    <w:p w:rsidR="004714AA" w:rsidRPr="005A4C4C" w:rsidRDefault="004714AA" w:rsidP="004714AA">
      <w:pPr>
        <w:numPr>
          <w:ilvl w:val="0"/>
          <w:numId w:val="37"/>
        </w:numPr>
        <w:spacing w:afterLines="50" w:after="156" w:line="360" w:lineRule="atLeast"/>
        <w:rPr>
          <w:rFonts w:ascii="Times New Roman" w:hAnsi="Times New Roman" w:cs="宋体"/>
          <w:sz w:val="24"/>
          <w:szCs w:val="24"/>
          <w:lang w:eastAsia="zh-CN"/>
        </w:rPr>
      </w:pPr>
      <w:r w:rsidRPr="005A4C4C">
        <w:rPr>
          <w:rFonts w:ascii="Times New Roman" w:hAnsi="Times New Roman" w:cs="宋体" w:hint="eastAsia"/>
          <w:sz w:val="24"/>
          <w:szCs w:val="24"/>
          <w:lang w:eastAsia="zh-CN"/>
        </w:rPr>
        <w:t>一方无正当理由单方解除合同的，适用定金条款。</w:t>
      </w:r>
    </w:p>
    <w:p w:rsidR="00CC7A6C" w:rsidRPr="00DF1732" w:rsidRDefault="00CC7A6C" w:rsidP="00CC7A6C">
      <w:pPr>
        <w:spacing w:line="360" w:lineRule="atLeast"/>
        <w:rPr>
          <w:rFonts w:ascii="Times New Roman" w:hAnsi="Times New Roman" w:cs="Times New Roman"/>
          <w:sz w:val="24"/>
          <w:szCs w:val="24"/>
          <w:lang w:eastAsia="zh-CN"/>
        </w:rPr>
      </w:pPr>
    </w:p>
    <w:p w:rsidR="00C64E26" w:rsidRDefault="00C64E26" w:rsidP="00CE05FF">
      <w:pPr>
        <w:numPr>
          <w:ilvl w:val="0"/>
          <w:numId w:val="3"/>
        </w:numPr>
        <w:ind w:left="851" w:hanging="851"/>
        <w:rPr>
          <w:rFonts w:ascii="Times New Roman" w:cs="Times New Roman"/>
          <w:b/>
          <w:bCs/>
          <w:sz w:val="24"/>
          <w:szCs w:val="24"/>
          <w:lang w:eastAsia="zh-CN"/>
        </w:rPr>
      </w:pPr>
      <w:r>
        <w:rPr>
          <w:rFonts w:ascii="Times New Roman" w:cs="Times New Roman" w:hint="eastAsia"/>
          <w:b/>
          <w:bCs/>
          <w:sz w:val="24"/>
          <w:szCs w:val="24"/>
          <w:lang w:eastAsia="zh-CN"/>
        </w:rPr>
        <w:t>法律适用及争议解决</w:t>
      </w:r>
    </w:p>
    <w:p w:rsidR="00C64E26" w:rsidRPr="003535D2" w:rsidRDefault="00C64E26" w:rsidP="003535D2">
      <w:pPr>
        <w:numPr>
          <w:ilvl w:val="0"/>
          <w:numId w:val="38"/>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本合同的订立、效力、解释、履行以及争议的解决均适用中国法律。</w:t>
      </w:r>
    </w:p>
    <w:p w:rsidR="00C64E26" w:rsidRPr="00025147" w:rsidRDefault="00C64E26" w:rsidP="003535D2">
      <w:pPr>
        <w:numPr>
          <w:ilvl w:val="0"/>
          <w:numId w:val="38"/>
        </w:numPr>
        <w:spacing w:afterLines="50" w:after="156" w:line="360" w:lineRule="atLeast"/>
        <w:rPr>
          <w:rFonts w:ascii="Times New Roman" w:hAnsi="Times New Roman" w:cs="宋体"/>
          <w:b/>
          <w:sz w:val="24"/>
          <w:szCs w:val="24"/>
          <w:lang w:eastAsia="zh-CN"/>
        </w:rPr>
      </w:pPr>
      <w:r w:rsidRPr="00025147">
        <w:rPr>
          <w:rFonts w:ascii="Times New Roman" w:hAnsi="Times New Roman" w:cs="宋体" w:hint="eastAsia"/>
          <w:b/>
          <w:sz w:val="24"/>
          <w:szCs w:val="24"/>
          <w:lang w:eastAsia="zh-CN"/>
        </w:rPr>
        <w:t>由于本合同发生的或与本合同相关的争议，双方应友好协商；协商不成的，任何一方均有权将争议提交至</w:t>
      </w:r>
      <w:r w:rsidR="009546C0" w:rsidRPr="00025147">
        <w:rPr>
          <w:rFonts w:ascii="Times New Roman" w:hAnsi="Times New Roman" w:cs="宋体" w:hint="eastAsia"/>
          <w:b/>
          <w:sz w:val="24"/>
          <w:szCs w:val="24"/>
          <w:u w:val="single"/>
          <w:lang w:eastAsia="zh-CN"/>
        </w:rPr>
        <w:t xml:space="preserve"> </w:t>
      </w:r>
      <w:r w:rsidR="009546C0" w:rsidRPr="00025147">
        <w:rPr>
          <w:rFonts w:ascii="Times New Roman" w:hAnsi="Times New Roman" w:cs="宋体"/>
          <w:b/>
          <w:sz w:val="24"/>
          <w:szCs w:val="24"/>
          <w:u w:val="single"/>
          <w:lang w:eastAsia="zh-CN"/>
        </w:rPr>
        <w:t xml:space="preserve">     </w:t>
      </w:r>
      <w:r w:rsidRPr="00025147">
        <w:rPr>
          <w:rFonts w:ascii="Times New Roman" w:hAnsi="Times New Roman" w:cs="宋体" w:hint="eastAsia"/>
          <w:b/>
          <w:sz w:val="24"/>
          <w:szCs w:val="24"/>
          <w:lang w:eastAsia="zh-CN"/>
        </w:rPr>
        <w:t>所在地人民法院通过诉讼解决。</w:t>
      </w:r>
    </w:p>
    <w:p w:rsidR="00C64E26" w:rsidRPr="00C64E26" w:rsidRDefault="00C64E26" w:rsidP="002A6DA9">
      <w:pPr>
        <w:ind w:left="851"/>
        <w:rPr>
          <w:rFonts w:ascii="Times New Roman" w:cs="Times New Roman"/>
          <w:b/>
          <w:bCs/>
          <w:sz w:val="24"/>
          <w:szCs w:val="24"/>
          <w:lang w:eastAsia="zh-CN"/>
        </w:rPr>
      </w:pPr>
    </w:p>
    <w:p w:rsidR="009B0357" w:rsidRPr="00DF1732" w:rsidRDefault="00AD16B2" w:rsidP="00CE05FF">
      <w:pPr>
        <w:numPr>
          <w:ilvl w:val="0"/>
          <w:numId w:val="3"/>
        </w:numPr>
        <w:ind w:left="851" w:hanging="851"/>
        <w:rPr>
          <w:rFonts w:ascii="Times New Roman" w:cs="Times New Roman"/>
          <w:b/>
          <w:bCs/>
          <w:sz w:val="24"/>
          <w:szCs w:val="24"/>
          <w:lang w:eastAsia="zh-CN"/>
        </w:rPr>
      </w:pPr>
      <w:r w:rsidRPr="00DF1732">
        <w:rPr>
          <w:rFonts w:ascii="Times New Roman" w:cs="宋体" w:hint="eastAsia"/>
          <w:b/>
          <w:bCs/>
          <w:sz w:val="24"/>
          <w:szCs w:val="24"/>
          <w:lang w:eastAsia="zh-CN"/>
        </w:rPr>
        <w:t>其他事项</w:t>
      </w:r>
    </w:p>
    <w:p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非经另一方的事先书面许可，任何一方不得将在本合同项下的权利与义务转让或移交给任何其他第三方。</w:t>
      </w:r>
    </w:p>
    <w:p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本合同任何条款的无效，不得影响其他条款的效力。在这种情况下，双方应友好协商，以尽可能用符合原来目的的有效条款取代无效的条款。</w:t>
      </w:r>
    </w:p>
    <w:p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本合同取代先前于本合同主题事项有关的任何口头或书面陈述或约定。除双方另有约定，合同签订后对本合同的任何修改只有通过书面形式由双方或双方授权代表书面签署才能作出。</w:t>
      </w:r>
      <w:r w:rsidR="00416077">
        <w:rPr>
          <w:rFonts w:ascii="Times New Roman" w:hAnsi="Times New Roman" w:cs="宋体" w:hint="eastAsia"/>
          <w:sz w:val="24"/>
          <w:szCs w:val="24"/>
          <w:lang w:eastAsia="zh-CN"/>
        </w:rPr>
        <w:t>本合同</w:t>
      </w:r>
      <w:r w:rsidR="001860C3">
        <w:rPr>
          <w:rFonts w:ascii="Times New Roman" w:hAnsi="Times New Roman" w:cs="宋体" w:hint="eastAsia"/>
          <w:sz w:val="24"/>
          <w:szCs w:val="24"/>
          <w:lang w:eastAsia="zh-CN"/>
        </w:rPr>
        <w:t>第一条</w:t>
      </w:r>
      <w:r w:rsidR="00416077">
        <w:rPr>
          <w:rFonts w:ascii="Times New Roman" w:hAnsi="Times New Roman" w:cs="宋体"/>
          <w:sz w:val="24"/>
          <w:szCs w:val="24"/>
          <w:lang w:eastAsia="zh-CN"/>
        </w:rPr>
        <w:t>所列联系地址为双方任何通知</w:t>
      </w:r>
      <w:r w:rsidR="00416077">
        <w:rPr>
          <w:rFonts w:ascii="Times New Roman" w:hAnsi="Times New Roman" w:cs="宋体" w:hint="eastAsia"/>
          <w:sz w:val="24"/>
          <w:szCs w:val="24"/>
          <w:lang w:eastAsia="zh-CN"/>
        </w:rPr>
        <w:t>文书</w:t>
      </w:r>
      <w:r w:rsidR="00416077">
        <w:rPr>
          <w:rFonts w:ascii="Times New Roman" w:hAnsi="Times New Roman" w:cs="宋体"/>
          <w:sz w:val="24"/>
          <w:szCs w:val="24"/>
          <w:lang w:eastAsia="zh-CN"/>
        </w:rPr>
        <w:t>的送达地址。</w:t>
      </w:r>
    </w:p>
    <w:p w:rsidR="00AD16B2" w:rsidRPr="003535D2" w:rsidRDefault="004C62C0" w:rsidP="003535D2">
      <w:pPr>
        <w:numPr>
          <w:ilvl w:val="0"/>
          <w:numId w:val="39"/>
        </w:numPr>
        <w:spacing w:afterLines="50" w:after="156" w:line="360" w:lineRule="atLeast"/>
        <w:rPr>
          <w:rFonts w:ascii="Times New Roman" w:hAnsi="Times New Roman" w:cs="宋体"/>
          <w:sz w:val="24"/>
          <w:szCs w:val="24"/>
          <w:lang w:eastAsia="zh-CN"/>
        </w:rPr>
      </w:pP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保时捷保养手册</w:t>
      </w: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和</w:t>
      </w:r>
      <w:r w:rsidRPr="001A2154">
        <w:rPr>
          <w:rFonts w:ascii="Times New Roman" w:hAnsi="Times New Roman" w:cs="宋体"/>
          <w:sz w:val="24"/>
          <w:szCs w:val="24"/>
          <w:lang w:eastAsia="zh-CN"/>
        </w:rPr>
        <w:t>“</w:t>
      </w:r>
      <w:r w:rsidRPr="001A2154">
        <w:rPr>
          <w:rFonts w:ascii="Times New Roman" w:hAnsi="Times New Roman" w:cs="宋体" w:hint="eastAsia"/>
          <w:sz w:val="24"/>
          <w:szCs w:val="24"/>
          <w:lang w:eastAsia="zh-CN"/>
        </w:rPr>
        <w:t>用户手册</w:t>
      </w:r>
      <w:r w:rsidRPr="001A2154">
        <w:rPr>
          <w:rFonts w:ascii="Times New Roman" w:hAnsi="Times New Roman" w:cs="宋体"/>
          <w:sz w:val="24"/>
          <w:szCs w:val="24"/>
          <w:lang w:eastAsia="zh-CN"/>
        </w:rPr>
        <w:t>”</w:t>
      </w:r>
      <w:r w:rsidR="00AD16B2" w:rsidRPr="00DF1732">
        <w:rPr>
          <w:rFonts w:ascii="Times New Roman" w:hAnsi="Times New Roman" w:cs="宋体" w:hint="eastAsia"/>
          <w:sz w:val="24"/>
          <w:szCs w:val="24"/>
          <w:lang w:eastAsia="zh-CN"/>
        </w:rPr>
        <w:t>应该作为附件构成本合同不可分割的一部分。如果其内容与国家有关法律法规相抵触，按国家法律法规执行。</w:t>
      </w:r>
    </w:p>
    <w:p w:rsidR="00AD16B2" w:rsidRPr="003535D2" w:rsidRDefault="00AD16B2" w:rsidP="003535D2">
      <w:pPr>
        <w:numPr>
          <w:ilvl w:val="0"/>
          <w:numId w:val="39"/>
        </w:numPr>
        <w:spacing w:afterLines="50" w:after="156" w:line="360" w:lineRule="atLeast"/>
        <w:rPr>
          <w:rFonts w:ascii="Times New Roman" w:hAnsi="Times New Roman" w:cs="宋体"/>
          <w:sz w:val="24"/>
          <w:szCs w:val="24"/>
          <w:lang w:eastAsia="zh-CN"/>
        </w:rPr>
      </w:pPr>
      <w:r w:rsidRPr="00DF1732">
        <w:rPr>
          <w:rFonts w:ascii="Times New Roman" w:hAnsi="Times New Roman" w:cs="宋体" w:hint="eastAsia"/>
          <w:sz w:val="24"/>
          <w:szCs w:val="24"/>
          <w:lang w:eastAsia="zh-CN"/>
        </w:rPr>
        <w:t>本合同一式</w:t>
      </w:r>
      <w:r w:rsidR="00C64E26">
        <w:rPr>
          <w:rFonts w:ascii="Times New Roman" w:hAnsi="Times New Roman" w:cs="宋体" w:hint="eastAsia"/>
          <w:sz w:val="24"/>
          <w:szCs w:val="24"/>
          <w:lang w:eastAsia="zh-CN"/>
        </w:rPr>
        <w:t>贰</w:t>
      </w:r>
      <w:r w:rsidRPr="00DF1732">
        <w:rPr>
          <w:rFonts w:ascii="Times New Roman" w:hAnsi="Times New Roman" w:cs="宋体" w:hint="eastAsia"/>
          <w:sz w:val="24"/>
          <w:szCs w:val="24"/>
          <w:lang w:eastAsia="zh-CN"/>
        </w:rPr>
        <w:t>份。双方各执</w:t>
      </w:r>
      <w:r w:rsidR="00C64E26">
        <w:rPr>
          <w:rFonts w:ascii="Times New Roman" w:hAnsi="Times New Roman" w:cs="宋体" w:hint="eastAsia"/>
          <w:sz w:val="24"/>
          <w:szCs w:val="24"/>
          <w:lang w:eastAsia="zh-CN"/>
        </w:rPr>
        <w:t>壹</w:t>
      </w:r>
      <w:r w:rsidRPr="00DF1732">
        <w:rPr>
          <w:rFonts w:ascii="Times New Roman" w:hAnsi="Times New Roman" w:cs="宋体" w:hint="eastAsia"/>
          <w:sz w:val="24"/>
          <w:szCs w:val="24"/>
          <w:lang w:eastAsia="zh-CN"/>
        </w:rPr>
        <w:t>份，并经双方共同签署后生效。</w:t>
      </w:r>
    </w:p>
    <w:p w:rsidR="00F471C2" w:rsidRPr="00DF1732" w:rsidRDefault="00F471C2" w:rsidP="00F471C2">
      <w:pPr>
        <w:spacing w:line="340" w:lineRule="atLeast"/>
        <w:rPr>
          <w:rFonts w:ascii="Times New Roman" w:hAnsi="Times New Roman" w:cs="Times New Roman"/>
          <w:sz w:val="24"/>
          <w:szCs w:val="24"/>
          <w:lang w:eastAsia="zh-CN"/>
        </w:rPr>
      </w:pPr>
    </w:p>
    <w:p w:rsidR="00EA11E3" w:rsidRPr="00DF1732" w:rsidRDefault="002C01CF" w:rsidP="00C61153">
      <w:pPr>
        <w:rPr>
          <w:rFonts w:ascii="Times New Roman" w:cs="Times New Roman"/>
          <w:b/>
          <w:bCs/>
          <w:sz w:val="24"/>
          <w:szCs w:val="24"/>
          <w:lang w:eastAsia="zh-CN"/>
        </w:rPr>
      </w:pPr>
      <w:r>
        <w:rPr>
          <w:rFonts w:ascii="Times New Roman" w:cs="宋体" w:hint="eastAsia"/>
          <w:b/>
          <w:bCs/>
          <w:sz w:val="24"/>
          <w:szCs w:val="24"/>
          <w:lang w:eastAsia="zh-CN"/>
        </w:rPr>
        <w:t>十六</w:t>
      </w:r>
      <w:r w:rsidR="00AD16B2" w:rsidRPr="00DF1732">
        <w:rPr>
          <w:rFonts w:ascii="Times New Roman" w:cs="宋体" w:hint="eastAsia"/>
          <w:b/>
          <w:bCs/>
          <w:sz w:val="24"/>
          <w:szCs w:val="24"/>
          <w:lang w:eastAsia="zh-CN"/>
        </w:rPr>
        <w:t>、其他约定</w:t>
      </w:r>
    </w:p>
    <w:p w:rsidR="00C61153" w:rsidRPr="00DF1732" w:rsidRDefault="00C61153" w:rsidP="00C61153">
      <w:pPr>
        <w:spacing w:line="400" w:lineRule="atLeast"/>
        <w:rPr>
          <w:rFonts w:ascii="Times New Roman"/>
          <w:b/>
          <w:bCs/>
          <w:sz w:val="24"/>
          <w:szCs w:val="24"/>
          <w:u w:val="thick"/>
          <w:lang w:eastAsia="zh-CN"/>
        </w:rPr>
      </w:pPr>
      <w:r w:rsidRPr="00DF1732">
        <w:rPr>
          <w:rFonts w:ascii="Times New Roman" w:hint="eastAsia"/>
          <w:b/>
          <w:bCs/>
          <w:sz w:val="24"/>
          <w:szCs w:val="24"/>
          <w:u w:val="thick"/>
          <w:lang w:eastAsia="zh-CN"/>
        </w:rPr>
        <w:t xml:space="preserve">                                                                                   </w:t>
      </w:r>
    </w:p>
    <w:p w:rsidR="004A54B8" w:rsidRDefault="00C61153" w:rsidP="00C61153">
      <w:pPr>
        <w:spacing w:line="400" w:lineRule="atLeast"/>
        <w:rPr>
          <w:rFonts w:ascii="Times New Roman"/>
          <w:b/>
          <w:bCs/>
          <w:sz w:val="24"/>
          <w:szCs w:val="24"/>
          <w:u w:val="thick"/>
          <w:lang w:eastAsia="zh-CN"/>
        </w:rPr>
      </w:pPr>
      <w:r w:rsidRPr="00DF1732">
        <w:rPr>
          <w:rFonts w:ascii="Times New Roman" w:hint="eastAsia"/>
          <w:b/>
          <w:bCs/>
          <w:sz w:val="24"/>
          <w:szCs w:val="24"/>
          <w:u w:val="thick"/>
          <w:lang w:eastAsia="zh-CN"/>
        </w:rPr>
        <w:t xml:space="preserve">                                                                                  </w:t>
      </w:r>
    </w:p>
    <w:p w:rsidR="00C61153" w:rsidRPr="00DF1732" w:rsidRDefault="00C61153" w:rsidP="00C61153">
      <w:pPr>
        <w:spacing w:line="400" w:lineRule="atLeast"/>
        <w:rPr>
          <w:rFonts w:ascii="Times New Roman"/>
          <w:b/>
          <w:bCs/>
          <w:sz w:val="24"/>
          <w:szCs w:val="24"/>
          <w:u w:val="thick"/>
          <w:lang w:eastAsia="zh-CN"/>
        </w:rPr>
      </w:pPr>
    </w:p>
    <w:p w:rsidR="00127AB0" w:rsidRDefault="00127AB0" w:rsidP="003B7E82">
      <w:pPr>
        <w:spacing w:line="360" w:lineRule="atLeast"/>
        <w:rPr>
          <w:rFonts w:ascii="Times New Roman" w:hAnsi="Times New Roman" w:cs="宋体"/>
          <w:sz w:val="24"/>
          <w:szCs w:val="24"/>
          <w:lang w:eastAsia="zh-CN"/>
        </w:rPr>
      </w:pPr>
    </w:p>
    <w:p w:rsidR="00820B79" w:rsidRDefault="00820B79" w:rsidP="003B7E82">
      <w:pPr>
        <w:spacing w:line="360" w:lineRule="atLeast"/>
        <w:rPr>
          <w:rFonts w:ascii="Times New Roman" w:hAnsi="Times New Roman" w:cs="宋体"/>
          <w:sz w:val="24"/>
          <w:szCs w:val="24"/>
          <w:lang w:eastAsia="zh-CN"/>
        </w:rPr>
      </w:pPr>
    </w:p>
    <w:p w:rsidR="00820B79" w:rsidRDefault="00820B79" w:rsidP="003B7E82">
      <w:pPr>
        <w:spacing w:line="360" w:lineRule="atLeast"/>
        <w:rPr>
          <w:rFonts w:ascii="Times New Roman" w:hAnsi="Times New Roman" w:cs="宋体"/>
          <w:sz w:val="24"/>
          <w:szCs w:val="24"/>
          <w:lang w:eastAsia="zh-CN"/>
        </w:rPr>
      </w:pPr>
    </w:p>
    <w:p w:rsidR="00820B79" w:rsidRDefault="00820B79" w:rsidP="003B7E82">
      <w:pPr>
        <w:spacing w:line="360" w:lineRule="atLeast"/>
        <w:rPr>
          <w:rFonts w:ascii="Times New Roman" w:hAnsi="Times New Roman" w:cs="宋体"/>
          <w:sz w:val="24"/>
          <w:szCs w:val="24"/>
          <w:lang w:eastAsia="zh-CN"/>
        </w:rPr>
      </w:pPr>
    </w:p>
    <w:p w:rsidR="00127AB0" w:rsidRPr="00DF1732" w:rsidRDefault="00127AB0" w:rsidP="003B7E82">
      <w:pPr>
        <w:spacing w:line="360" w:lineRule="atLeast"/>
        <w:rPr>
          <w:rFonts w:ascii="Times New Roman" w:hAnsi="Times New Roman" w:cs="宋体"/>
          <w:sz w:val="24"/>
          <w:szCs w:val="24"/>
          <w:lang w:eastAsia="zh-CN"/>
        </w:rPr>
      </w:pPr>
    </w:p>
    <w:p w:rsidR="00AD16B2" w:rsidRPr="00DF1732" w:rsidRDefault="00AD16B2" w:rsidP="003B7E82">
      <w:pPr>
        <w:spacing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甲</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方：</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乙</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方：</w:t>
      </w:r>
    </w:p>
    <w:p w:rsidR="00AD16B2" w:rsidRPr="00DF1732" w:rsidRDefault="00AD16B2" w:rsidP="003B7E82">
      <w:pPr>
        <w:spacing w:line="360" w:lineRule="atLeast"/>
        <w:rPr>
          <w:rFonts w:ascii="Times New Roman" w:hAnsi="Times New Roman" w:cs="Times New Roman"/>
          <w:sz w:val="24"/>
          <w:szCs w:val="24"/>
          <w:u w:val="single"/>
          <w:lang w:eastAsia="zh-CN"/>
        </w:rPr>
      </w:pPr>
      <w:r w:rsidRPr="00DF1732">
        <w:rPr>
          <w:rFonts w:ascii="Times New Roman" w:hAnsi="Times New Roman" w:cs="宋体" w:hint="eastAsia"/>
          <w:sz w:val="24"/>
          <w:szCs w:val="24"/>
          <w:lang w:eastAsia="zh-CN"/>
        </w:rPr>
        <w:t>签字盖章：</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签字盖章：</w:t>
      </w:r>
      <w:r w:rsidR="00CB4534" w:rsidRPr="00DF1732">
        <w:rPr>
          <w:rFonts w:ascii="Times New Roman" w:hAnsi="Times New Roman" w:cs="Times New Roman" w:hint="eastAsia"/>
          <w:sz w:val="24"/>
          <w:szCs w:val="24"/>
          <w:u w:val="single"/>
          <w:lang w:eastAsia="zh-CN"/>
        </w:rPr>
        <w:t xml:space="preserve">                          </w:t>
      </w:r>
    </w:p>
    <w:p w:rsidR="00AD16B2" w:rsidRPr="00DF1732" w:rsidRDefault="00AD16B2" w:rsidP="003B7E82">
      <w:pPr>
        <w:spacing w:line="360" w:lineRule="atLeast"/>
        <w:rPr>
          <w:rFonts w:ascii="Times New Roman" w:hAnsi="Times New Roman" w:cs="Times New Roman"/>
          <w:sz w:val="24"/>
          <w:szCs w:val="24"/>
          <w:u w:val="single"/>
          <w:lang w:eastAsia="zh-CN"/>
        </w:rPr>
      </w:pPr>
      <w:r w:rsidRPr="00DF1732">
        <w:rPr>
          <w:rFonts w:ascii="Times New Roman" w:hAnsi="Times New Roman" w:cs="Times New Roman"/>
          <w:sz w:val="24"/>
          <w:szCs w:val="24"/>
          <w:lang w:eastAsia="zh-CN"/>
        </w:rPr>
        <w:lastRenderedPageBreak/>
        <w:t xml:space="preserve">                 </w:t>
      </w:r>
      <w:r w:rsidR="00CC7A6C" w:rsidRPr="00DF1732">
        <w:rPr>
          <w:rFonts w:ascii="Times New Roman" w:hAnsi="Times New Roman" w:cs="Times New Roman" w:hint="eastAsia"/>
          <w:sz w:val="24"/>
          <w:szCs w:val="24"/>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销售顾问：</w:t>
      </w:r>
      <w:r w:rsidR="00CB4534" w:rsidRPr="00DF1732">
        <w:rPr>
          <w:rFonts w:ascii="Times New Roman" w:hAnsi="Times New Roman" w:cs="Times New Roman" w:hint="eastAsia"/>
          <w:sz w:val="24"/>
          <w:szCs w:val="24"/>
          <w:u w:val="single"/>
          <w:lang w:eastAsia="zh-CN"/>
        </w:rPr>
        <w:t xml:space="preserve">                          </w:t>
      </w:r>
    </w:p>
    <w:p w:rsidR="00AD16B2" w:rsidRPr="00DF1732" w:rsidRDefault="00AD16B2" w:rsidP="00CC7A6C">
      <w:pPr>
        <w:spacing w:line="360" w:lineRule="atLeast"/>
        <w:ind w:firstLineChars="1900" w:firstLine="4560"/>
        <w:rPr>
          <w:rFonts w:ascii="Times New Roman" w:hAnsi="Times New Roman" w:cs="Times New Roman"/>
          <w:sz w:val="24"/>
          <w:szCs w:val="24"/>
          <w:u w:val="single"/>
          <w:lang w:eastAsia="zh-CN"/>
        </w:rPr>
      </w:pPr>
      <w:r w:rsidRPr="00DF1732">
        <w:rPr>
          <w:rFonts w:ascii="Times New Roman" w:hAnsi="Times New Roman" w:cs="宋体" w:hint="eastAsia"/>
          <w:sz w:val="24"/>
          <w:szCs w:val="24"/>
          <w:lang w:eastAsia="zh-CN"/>
        </w:rPr>
        <w:t>销售经理：</w:t>
      </w:r>
      <w:r w:rsidR="00CB4534" w:rsidRPr="00DF1732">
        <w:rPr>
          <w:rFonts w:ascii="Times New Roman" w:hAnsi="Times New Roman" w:cs="Times New Roman" w:hint="eastAsia"/>
          <w:sz w:val="24"/>
          <w:szCs w:val="24"/>
          <w:u w:val="single"/>
          <w:lang w:eastAsia="zh-CN"/>
        </w:rPr>
        <w:t xml:space="preserve">                          </w:t>
      </w:r>
    </w:p>
    <w:p w:rsidR="00AD16B2" w:rsidRPr="00DF1732" w:rsidRDefault="00AD16B2" w:rsidP="003B7E82">
      <w:pPr>
        <w:spacing w:line="360" w:lineRule="atLeast"/>
        <w:rPr>
          <w:rFonts w:ascii="Times New Roman" w:hAnsi="Times New Roman" w:cs="Times New Roman"/>
          <w:sz w:val="24"/>
          <w:szCs w:val="24"/>
          <w:lang w:eastAsia="zh-CN"/>
        </w:rPr>
      </w:pPr>
      <w:r w:rsidRPr="00DF1732">
        <w:rPr>
          <w:rFonts w:ascii="Times New Roman" w:hAnsi="Times New Roman" w:cs="宋体" w:hint="eastAsia"/>
          <w:sz w:val="24"/>
          <w:szCs w:val="24"/>
          <w:lang w:eastAsia="zh-CN"/>
        </w:rPr>
        <w:t>日</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期：</w:t>
      </w:r>
      <w:r w:rsidR="00CB4534" w:rsidRPr="00DF1732">
        <w:rPr>
          <w:rFonts w:ascii="Times New Roman" w:hAnsi="Times New Roman" w:cs="Times New Roman" w:hint="eastAsia"/>
          <w:sz w:val="24"/>
          <w:szCs w:val="24"/>
          <w:u w:val="single"/>
          <w:lang w:eastAsia="zh-CN"/>
        </w:rPr>
        <w:t xml:space="preserve">                       </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日</w:t>
      </w:r>
      <w:r w:rsidRPr="00DF1732">
        <w:rPr>
          <w:rFonts w:ascii="Times New Roman" w:hAnsi="Times New Roman" w:cs="Times New Roman"/>
          <w:sz w:val="24"/>
          <w:szCs w:val="24"/>
          <w:lang w:eastAsia="zh-CN"/>
        </w:rPr>
        <w:t xml:space="preserve">    </w:t>
      </w:r>
      <w:r w:rsidRPr="00DF1732">
        <w:rPr>
          <w:rFonts w:ascii="Times New Roman" w:hAnsi="Times New Roman" w:cs="宋体" w:hint="eastAsia"/>
          <w:sz w:val="24"/>
          <w:szCs w:val="24"/>
          <w:lang w:eastAsia="zh-CN"/>
        </w:rPr>
        <w:t>期：</w:t>
      </w:r>
      <w:r w:rsidR="00CB4534" w:rsidRPr="00DF1732">
        <w:rPr>
          <w:rFonts w:ascii="Times New Roman" w:hAnsi="Times New Roman" w:cs="Times New Roman" w:hint="eastAsia"/>
          <w:sz w:val="24"/>
          <w:szCs w:val="24"/>
          <w:u w:val="single"/>
          <w:lang w:eastAsia="zh-CN"/>
        </w:rPr>
        <w:t xml:space="preserve">                          </w:t>
      </w:r>
    </w:p>
    <w:p w:rsidR="009800B0" w:rsidRPr="00DF1732" w:rsidRDefault="009800B0" w:rsidP="003B7E82">
      <w:pPr>
        <w:spacing w:line="360" w:lineRule="atLeast"/>
        <w:rPr>
          <w:rFonts w:cs="Times New Roman"/>
          <w:lang w:eastAsia="zh-CN"/>
        </w:rPr>
      </w:pPr>
    </w:p>
    <w:sectPr w:rsidR="009800B0" w:rsidRPr="00DF1732" w:rsidSect="005B3351">
      <w:footerReference w:type="default" r:id="rId8"/>
      <w:pgSz w:w="11906" w:h="16838"/>
      <w:pgMar w:top="1091" w:right="746" w:bottom="1091" w:left="126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04D1" w:rsidRDefault="002504D1">
      <w:pPr>
        <w:spacing w:line="240" w:lineRule="auto"/>
      </w:pPr>
    </w:p>
  </w:endnote>
  <w:endnote w:type="continuationSeparator" w:id="0">
    <w:p w:rsidR="002504D1" w:rsidRDefault="002504D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
    <w:altName w:val="Times New Roman"/>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仿宋_GB2312">
    <w:altName w:val="仿宋"/>
    <w:panose1 w:val="020B0604020202020204"/>
    <w:charset w:val="86"/>
    <w:family w:val="modern"/>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6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0B79" w:rsidRPr="00820B79" w:rsidRDefault="00820B79" w:rsidP="00820B79">
    <w:pPr>
      <w:pStyle w:val="a6"/>
      <w:jc w:val="center"/>
      <w:rPr>
        <w:rFonts w:ascii="宋体" w:hAnsi="宋体"/>
      </w:rPr>
    </w:pPr>
    <w:r w:rsidRPr="00820B79">
      <w:rPr>
        <w:rFonts w:ascii="宋体" w:hAnsi="宋体"/>
        <w:lang w:val="zh-CN" w:eastAsia="zh-CN"/>
      </w:rPr>
      <w:t xml:space="preserve"> 第</w:t>
    </w:r>
    <w:r w:rsidRPr="00820B79">
      <w:rPr>
        <w:rFonts w:ascii="宋体" w:hAnsi="宋体"/>
        <w:bCs/>
      </w:rPr>
      <w:fldChar w:fldCharType="begin"/>
    </w:r>
    <w:r w:rsidRPr="00820B79">
      <w:rPr>
        <w:rFonts w:ascii="宋体" w:hAnsi="宋体"/>
        <w:bCs/>
      </w:rPr>
      <w:instrText>PAGE</w:instrText>
    </w:r>
    <w:r w:rsidRPr="00820B79">
      <w:rPr>
        <w:rFonts w:ascii="宋体" w:hAnsi="宋体"/>
        <w:bCs/>
      </w:rPr>
      <w:fldChar w:fldCharType="separate"/>
    </w:r>
    <w:r w:rsidR="00406A82">
      <w:rPr>
        <w:rFonts w:ascii="宋体" w:hAnsi="宋体"/>
        <w:bCs/>
        <w:noProof/>
      </w:rPr>
      <w:t>1</w:t>
    </w:r>
    <w:r w:rsidRPr="00820B79">
      <w:rPr>
        <w:rFonts w:ascii="宋体" w:hAnsi="宋体"/>
        <w:bCs/>
      </w:rPr>
      <w:fldChar w:fldCharType="end"/>
    </w:r>
    <w:r w:rsidRPr="00820B79">
      <w:rPr>
        <w:rFonts w:ascii="宋体" w:hAnsi="宋体"/>
        <w:bCs/>
      </w:rPr>
      <w:t>页</w:t>
    </w:r>
    <w:r w:rsidRPr="00820B79">
      <w:rPr>
        <w:rFonts w:ascii="宋体" w:hAnsi="宋体" w:hint="eastAsia"/>
        <w:bCs/>
        <w:lang w:eastAsia="zh-CN"/>
      </w:rPr>
      <w:t>，</w:t>
    </w:r>
    <w:r w:rsidRPr="00820B79">
      <w:rPr>
        <w:rFonts w:ascii="宋体" w:hAnsi="宋体"/>
        <w:bCs/>
      </w:rPr>
      <w:t>共</w:t>
    </w:r>
    <w:r w:rsidRPr="00820B79">
      <w:rPr>
        <w:rFonts w:ascii="宋体" w:hAnsi="宋体"/>
        <w:bCs/>
      </w:rPr>
      <w:fldChar w:fldCharType="begin"/>
    </w:r>
    <w:r w:rsidRPr="00820B79">
      <w:rPr>
        <w:rFonts w:ascii="宋体" w:hAnsi="宋体"/>
        <w:bCs/>
      </w:rPr>
      <w:instrText>NUMPAGES</w:instrText>
    </w:r>
    <w:r w:rsidRPr="00820B79">
      <w:rPr>
        <w:rFonts w:ascii="宋体" w:hAnsi="宋体"/>
        <w:bCs/>
      </w:rPr>
      <w:fldChar w:fldCharType="separate"/>
    </w:r>
    <w:r w:rsidR="00406A82">
      <w:rPr>
        <w:rFonts w:ascii="宋体" w:hAnsi="宋体"/>
        <w:bCs/>
        <w:noProof/>
      </w:rPr>
      <w:t>8</w:t>
    </w:r>
    <w:r w:rsidRPr="00820B79">
      <w:rPr>
        <w:rFonts w:ascii="宋体" w:hAnsi="宋体"/>
        <w:bCs/>
      </w:rPr>
      <w:fldChar w:fldCharType="end"/>
    </w:r>
    <w:r w:rsidRPr="00820B79">
      <w:rPr>
        <w:rFonts w:ascii="宋体" w:hAnsi="宋体"/>
        <w:bCs/>
      </w:rPr>
      <w:t>页</w:t>
    </w:r>
  </w:p>
  <w:p w:rsidR="00820B79" w:rsidRDefault="00820B79">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04D1" w:rsidRDefault="002504D1">
      <w:pPr>
        <w:spacing w:line="240" w:lineRule="auto"/>
      </w:pPr>
    </w:p>
  </w:footnote>
  <w:footnote w:type="continuationSeparator" w:id="0">
    <w:p w:rsidR="002504D1" w:rsidRDefault="002504D1">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A42C0"/>
    <w:multiLevelType w:val="hybridMultilevel"/>
    <w:tmpl w:val="A83CB8A4"/>
    <w:lvl w:ilvl="0" w:tplc="EEF4CFC6">
      <w:start w:val="1"/>
      <w:numFmt w:val="decimal"/>
      <w:lvlText w:val="%1."/>
      <w:lvlJc w:val="left"/>
      <w:pPr>
        <w:tabs>
          <w:tab w:val="num" w:pos="360"/>
        </w:tabs>
        <w:ind w:left="360" w:hanging="360"/>
      </w:pPr>
      <w:rPr>
        <w:rFonts w:cs="Times New Roman" w:hint="default"/>
      </w:rPr>
    </w:lvl>
    <w:lvl w:ilvl="1" w:tplc="EB48ED5C">
      <w:start w:val="2"/>
      <w:numFmt w:val="lowerLetter"/>
      <w:lvlText w:val="(%2)"/>
      <w:lvlJc w:val="left"/>
      <w:pPr>
        <w:tabs>
          <w:tab w:val="num" w:pos="780"/>
        </w:tabs>
        <w:ind w:left="780" w:hanging="360"/>
      </w:pPr>
      <w:rPr>
        <w:rFonts w:cs="Times New Roman" w:hint="eastAsia"/>
      </w:rPr>
    </w:lvl>
    <w:lvl w:ilvl="2" w:tplc="0409001B">
      <w:start w:val="1"/>
      <w:numFmt w:val="lowerRoman"/>
      <w:lvlText w:val="%3."/>
      <w:lvlJc w:val="right"/>
      <w:pPr>
        <w:tabs>
          <w:tab w:val="num" w:pos="1260"/>
        </w:tabs>
        <w:ind w:left="1260" w:hanging="420"/>
      </w:pPr>
      <w:rPr>
        <w:rFonts w:cs="Times New Roman"/>
      </w:rPr>
    </w:lvl>
    <w:lvl w:ilvl="3" w:tplc="1E32DB0E">
      <w:start w:val="1"/>
      <w:numFmt w:val="lowerLetter"/>
      <w:lvlText w:val="（%4）"/>
      <w:lvlJc w:val="left"/>
      <w:pPr>
        <w:tabs>
          <w:tab w:val="num" w:pos="1980"/>
        </w:tabs>
        <w:ind w:left="1980" w:hanging="72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 w15:restartNumberingAfterBreak="0">
    <w:nsid w:val="0E6C72E6"/>
    <w:multiLevelType w:val="hybridMultilevel"/>
    <w:tmpl w:val="25A0B702"/>
    <w:lvl w:ilvl="0" w:tplc="033C9030">
      <w:start w:val="2"/>
      <w:numFmt w:val="japaneseCounting"/>
      <w:lvlText w:val="%1、"/>
      <w:lvlJc w:val="left"/>
      <w:pPr>
        <w:tabs>
          <w:tab w:val="num" w:pos="480"/>
        </w:tabs>
        <w:ind w:left="480" w:hanging="480"/>
      </w:pPr>
      <w:rPr>
        <w:rFonts w:cs="宋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07622A3"/>
    <w:multiLevelType w:val="hybridMultilevel"/>
    <w:tmpl w:val="61C67A50"/>
    <w:lvl w:ilvl="0" w:tplc="70F02278">
      <w:start w:val="1"/>
      <w:numFmt w:val="japaneseCounting"/>
      <w:lvlText w:val="%1、"/>
      <w:lvlJc w:val="left"/>
      <w:pPr>
        <w:tabs>
          <w:tab w:val="num" w:pos="450"/>
        </w:tabs>
        <w:ind w:left="450" w:hanging="450"/>
      </w:pPr>
      <w:rPr>
        <w:rFonts w:cs="Times New Roman" w:hint="default"/>
        <w:sz w:val="24"/>
        <w:szCs w:val="24"/>
      </w:rPr>
    </w:lvl>
    <w:lvl w:ilvl="1" w:tplc="ED3234C2">
      <w:start w:val="1"/>
      <w:numFmt w:val="lowerLetter"/>
      <w:lvlText w:val="(%2)"/>
      <w:lvlJc w:val="left"/>
      <w:pPr>
        <w:tabs>
          <w:tab w:val="num" w:pos="1395"/>
        </w:tabs>
        <w:ind w:left="1395" w:hanging="975"/>
      </w:pPr>
      <w:rPr>
        <w:rFonts w:cs="Times New Roman" w:hint="eastAsia"/>
      </w:rPr>
    </w:lvl>
    <w:lvl w:ilvl="2" w:tplc="37B44A7C">
      <w:start w:val="1"/>
      <w:numFmt w:val="decimal"/>
      <w:lvlText w:val="%3．"/>
      <w:lvlJc w:val="left"/>
      <w:pPr>
        <w:tabs>
          <w:tab w:val="num" w:pos="1245"/>
        </w:tabs>
        <w:ind w:left="1245" w:hanging="405"/>
      </w:pPr>
      <w:rPr>
        <w:rFonts w:cs="Times New Roman" w:hint="default"/>
      </w:rPr>
    </w:lvl>
    <w:lvl w:ilvl="3" w:tplc="6624CC22">
      <w:start w:val="1"/>
      <w:numFmt w:val="decimal"/>
      <w:lvlText w:val="%4."/>
      <w:lvlJc w:val="left"/>
      <w:pPr>
        <w:tabs>
          <w:tab w:val="num" w:pos="1620"/>
        </w:tabs>
        <w:ind w:left="1620" w:hanging="360"/>
      </w:pPr>
      <w:rPr>
        <w:rFonts w:cs="Times New Roman" w:hint="eastAsia"/>
        <w:b w:val="0"/>
        <w:bCs w:val="0"/>
      </w:rPr>
    </w:lvl>
    <w:lvl w:ilvl="4" w:tplc="B43A9DD2">
      <w:start w:val="1"/>
      <w:numFmt w:val="decimal"/>
      <w:lvlText w:val="(%5)"/>
      <w:lvlJc w:val="left"/>
      <w:pPr>
        <w:tabs>
          <w:tab w:val="num" w:pos="2370"/>
        </w:tabs>
        <w:ind w:left="2370" w:hanging="690"/>
      </w:pPr>
      <w:rPr>
        <w:rFonts w:cs="Times New Roman" w:hint="default"/>
      </w:rPr>
    </w:lvl>
    <w:lvl w:ilvl="5" w:tplc="5CEC5964">
      <w:start w:val="1"/>
      <w:numFmt w:val="decimal"/>
      <w:lvlText w:val="（%6）"/>
      <w:lvlJc w:val="left"/>
      <w:pPr>
        <w:tabs>
          <w:tab w:val="num" w:pos="2820"/>
        </w:tabs>
        <w:ind w:left="2820" w:hanging="720"/>
      </w:pPr>
      <w:rPr>
        <w:rFonts w:cs="Times New Roman" w:hint="default"/>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15:restartNumberingAfterBreak="0">
    <w:nsid w:val="1561659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4" w15:restartNumberingAfterBreak="0">
    <w:nsid w:val="174312DE"/>
    <w:multiLevelType w:val="hybridMultilevel"/>
    <w:tmpl w:val="FF504C76"/>
    <w:lvl w:ilvl="0" w:tplc="EEF4CFC6">
      <w:start w:val="1"/>
      <w:numFmt w:val="decimal"/>
      <w:lvlText w:val="%1."/>
      <w:lvlJc w:val="left"/>
      <w:pPr>
        <w:tabs>
          <w:tab w:val="num" w:pos="360"/>
        </w:tabs>
        <w:ind w:left="360" w:hanging="360"/>
      </w:pPr>
      <w:rPr>
        <w:rFonts w:cs="Times New Roman" w:hint="default"/>
      </w:rPr>
    </w:lvl>
    <w:lvl w:ilvl="1" w:tplc="0409000F">
      <w:start w:val="1"/>
      <w:numFmt w:val="decimal"/>
      <w:lvlText w:val="%2."/>
      <w:lvlJc w:val="left"/>
      <w:pPr>
        <w:tabs>
          <w:tab w:val="num" w:pos="780"/>
        </w:tabs>
        <w:ind w:left="780" w:hanging="360"/>
      </w:pPr>
      <w:rPr>
        <w:rFonts w:hint="eastAsia"/>
      </w:rPr>
    </w:lvl>
    <w:lvl w:ilvl="2" w:tplc="0409001B">
      <w:start w:val="1"/>
      <w:numFmt w:val="lowerRoman"/>
      <w:lvlText w:val="%3."/>
      <w:lvlJc w:val="right"/>
      <w:pPr>
        <w:tabs>
          <w:tab w:val="num" w:pos="1260"/>
        </w:tabs>
        <w:ind w:left="1260" w:hanging="420"/>
      </w:pPr>
      <w:rPr>
        <w:rFonts w:cs="Times New Roman"/>
      </w:rPr>
    </w:lvl>
    <w:lvl w:ilvl="3" w:tplc="1E32DB0E">
      <w:start w:val="1"/>
      <w:numFmt w:val="lowerLetter"/>
      <w:lvlText w:val="（%4）"/>
      <w:lvlJc w:val="left"/>
      <w:pPr>
        <w:tabs>
          <w:tab w:val="num" w:pos="1980"/>
        </w:tabs>
        <w:ind w:left="1980" w:hanging="720"/>
      </w:pPr>
      <w:rPr>
        <w:rFonts w:cs="Times New Roman" w:hint="default"/>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5" w15:restartNumberingAfterBreak="0">
    <w:nsid w:val="1CF76CBF"/>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6" w15:restartNumberingAfterBreak="0">
    <w:nsid w:val="1E9B4CFA"/>
    <w:multiLevelType w:val="hybridMultilevel"/>
    <w:tmpl w:val="8EA48D1E"/>
    <w:lvl w:ilvl="0" w:tplc="4346609C">
      <w:start w:val="2"/>
      <w:numFmt w:val="japaneseCounting"/>
      <w:lvlText w:val="%1、"/>
      <w:lvlJc w:val="left"/>
      <w:pPr>
        <w:tabs>
          <w:tab w:val="num" w:pos="480"/>
        </w:tabs>
        <w:ind w:left="480" w:hanging="480"/>
      </w:pPr>
      <w:rPr>
        <w:rFonts w:cs="宋体" w:hint="default"/>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C9F41714">
      <w:start w:val="1"/>
      <w:numFmt w:val="decimal"/>
      <w:lvlText w:val="%4."/>
      <w:lvlJc w:val="left"/>
      <w:pPr>
        <w:tabs>
          <w:tab w:val="num" w:pos="1129"/>
        </w:tabs>
        <w:ind w:left="1129" w:hanging="420"/>
      </w:pPr>
      <w:rPr>
        <w:rFonts w:ascii="Times New Roman" w:eastAsia="宋体" w:hAnsi="Times New Roman" w:cs="宋体"/>
      </w:rPr>
    </w:lvl>
    <w:lvl w:ilvl="4" w:tplc="04090019" w:tentative="1">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2B2B41DB"/>
    <w:multiLevelType w:val="hybridMultilevel"/>
    <w:tmpl w:val="FF8C307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2D125858"/>
    <w:multiLevelType w:val="hybridMultilevel"/>
    <w:tmpl w:val="0694C904"/>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1025947"/>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0" w15:restartNumberingAfterBreak="0">
    <w:nsid w:val="353D1476"/>
    <w:multiLevelType w:val="hybridMultilevel"/>
    <w:tmpl w:val="06D215E8"/>
    <w:lvl w:ilvl="0" w:tplc="652A53A2">
      <w:start w:val="1"/>
      <w:numFmt w:val="lowerLetter"/>
      <w:lvlText w:val="(%1)"/>
      <w:lvlJc w:val="left"/>
      <w:pPr>
        <w:ind w:left="787" w:hanging="360"/>
      </w:pPr>
      <w:rPr>
        <w:rFonts w:ascii="??" w:hAnsi="??" w:cs="宋体" w:hint="default"/>
        <w:b w:val="0"/>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11" w15:restartNumberingAfterBreak="0">
    <w:nsid w:val="375620E7"/>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2" w15:restartNumberingAfterBreak="0">
    <w:nsid w:val="439F6034"/>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3" w15:restartNumberingAfterBreak="0">
    <w:nsid w:val="4560433A"/>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14" w15:restartNumberingAfterBreak="0">
    <w:nsid w:val="47CC0FD1"/>
    <w:multiLevelType w:val="hybridMultilevel"/>
    <w:tmpl w:val="DBC48C98"/>
    <w:lvl w:ilvl="0" w:tplc="D23C045A">
      <w:start w:val="1"/>
      <w:numFmt w:val="decimal"/>
      <w:lvlText w:val="%1."/>
      <w:lvlJc w:val="left"/>
      <w:pPr>
        <w:tabs>
          <w:tab w:val="num" w:pos="1454"/>
        </w:tabs>
        <w:ind w:left="1454" w:hanging="360"/>
      </w:pPr>
      <w:rPr>
        <w:rFonts w:cs="Times New Roman" w:hint="default"/>
        <w:b w:val="0"/>
        <w:bCs w:val="0"/>
      </w:rPr>
    </w:lvl>
    <w:lvl w:ilvl="1" w:tplc="04090019" w:tentative="1">
      <w:start w:val="1"/>
      <w:numFmt w:val="lowerLetter"/>
      <w:lvlText w:val="%2)"/>
      <w:lvlJc w:val="left"/>
      <w:pPr>
        <w:ind w:left="1509" w:hanging="420"/>
      </w:pPr>
    </w:lvl>
    <w:lvl w:ilvl="2" w:tplc="0409001B" w:tentative="1">
      <w:start w:val="1"/>
      <w:numFmt w:val="lowerRoman"/>
      <w:lvlText w:val="%3."/>
      <w:lvlJc w:val="right"/>
      <w:pPr>
        <w:ind w:left="1929" w:hanging="420"/>
      </w:pPr>
    </w:lvl>
    <w:lvl w:ilvl="3" w:tplc="0409000F" w:tentative="1">
      <w:start w:val="1"/>
      <w:numFmt w:val="decimal"/>
      <w:lvlText w:val="%4."/>
      <w:lvlJc w:val="left"/>
      <w:pPr>
        <w:ind w:left="2349" w:hanging="420"/>
      </w:pPr>
    </w:lvl>
    <w:lvl w:ilvl="4" w:tplc="04090019" w:tentative="1">
      <w:start w:val="1"/>
      <w:numFmt w:val="lowerLetter"/>
      <w:lvlText w:val="%5)"/>
      <w:lvlJc w:val="left"/>
      <w:pPr>
        <w:ind w:left="2769" w:hanging="420"/>
      </w:pPr>
    </w:lvl>
    <w:lvl w:ilvl="5" w:tplc="0409001B" w:tentative="1">
      <w:start w:val="1"/>
      <w:numFmt w:val="lowerRoman"/>
      <w:lvlText w:val="%6."/>
      <w:lvlJc w:val="right"/>
      <w:pPr>
        <w:ind w:left="3189" w:hanging="420"/>
      </w:pPr>
    </w:lvl>
    <w:lvl w:ilvl="6" w:tplc="0409000F" w:tentative="1">
      <w:start w:val="1"/>
      <w:numFmt w:val="decimal"/>
      <w:lvlText w:val="%7."/>
      <w:lvlJc w:val="left"/>
      <w:pPr>
        <w:ind w:left="3609" w:hanging="420"/>
      </w:pPr>
    </w:lvl>
    <w:lvl w:ilvl="7" w:tplc="04090019" w:tentative="1">
      <w:start w:val="1"/>
      <w:numFmt w:val="lowerLetter"/>
      <w:lvlText w:val="%8)"/>
      <w:lvlJc w:val="left"/>
      <w:pPr>
        <w:ind w:left="4029" w:hanging="420"/>
      </w:pPr>
    </w:lvl>
    <w:lvl w:ilvl="8" w:tplc="0409001B" w:tentative="1">
      <w:start w:val="1"/>
      <w:numFmt w:val="lowerRoman"/>
      <w:lvlText w:val="%9."/>
      <w:lvlJc w:val="right"/>
      <w:pPr>
        <w:ind w:left="4449" w:hanging="420"/>
      </w:pPr>
    </w:lvl>
  </w:abstractNum>
  <w:abstractNum w:abstractNumId="15" w15:restartNumberingAfterBreak="0">
    <w:nsid w:val="47D91A17"/>
    <w:multiLevelType w:val="hybridMultilevel"/>
    <w:tmpl w:val="A59E36CA"/>
    <w:lvl w:ilvl="0" w:tplc="69CC5282">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16" w15:restartNumberingAfterBreak="0">
    <w:nsid w:val="4B221A9B"/>
    <w:multiLevelType w:val="hybridMultilevel"/>
    <w:tmpl w:val="E5A23B0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ED517DF"/>
    <w:multiLevelType w:val="hybridMultilevel"/>
    <w:tmpl w:val="F11ED232"/>
    <w:lvl w:ilvl="0" w:tplc="04090019">
      <w:start w:val="1"/>
      <w:numFmt w:val="lowerLetter"/>
      <w:lvlText w:val="%1)"/>
      <w:lvlJc w:val="left"/>
      <w:pPr>
        <w:ind w:left="1838" w:hanging="420"/>
      </w:pPr>
    </w:lvl>
    <w:lvl w:ilvl="1" w:tplc="04090019" w:tentative="1">
      <w:start w:val="1"/>
      <w:numFmt w:val="lowerLetter"/>
      <w:lvlText w:val="%2)"/>
      <w:lvlJc w:val="left"/>
      <w:pPr>
        <w:ind w:left="2258" w:hanging="420"/>
      </w:pPr>
    </w:lvl>
    <w:lvl w:ilvl="2" w:tplc="0409001B" w:tentative="1">
      <w:start w:val="1"/>
      <w:numFmt w:val="lowerRoman"/>
      <w:lvlText w:val="%3."/>
      <w:lvlJc w:val="right"/>
      <w:pPr>
        <w:ind w:left="2678" w:hanging="420"/>
      </w:pPr>
    </w:lvl>
    <w:lvl w:ilvl="3" w:tplc="0409000F" w:tentative="1">
      <w:start w:val="1"/>
      <w:numFmt w:val="decimal"/>
      <w:lvlText w:val="%4."/>
      <w:lvlJc w:val="left"/>
      <w:pPr>
        <w:ind w:left="3098" w:hanging="420"/>
      </w:pPr>
    </w:lvl>
    <w:lvl w:ilvl="4" w:tplc="04090019" w:tentative="1">
      <w:start w:val="1"/>
      <w:numFmt w:val="lowerLetter"/>
      <w:lvlText w:val="%5)"/>
      <w:lvlJc w:val="left"/>
      <w:pPr>
        <w:ind w:left="3518" w:hanging="420"/>
      </w:pPr>
    </w:lvl>
    <w:lvl w:ilvl="5" w:tplc="0409001B" w:tentative="1">
      <w:start w:val="1"/>
      <w:numFmt w:val="lowerRoman"/>
      <w:lvlText w:val="%6."/>
      <w:lvlJc w:val="right"/>
      <w:pPr>
        <w:ind w:left="3938" w:hanging="420"/>
      </w:pPr>
    </w:lvl>
    <w:lvl w:ilvl="6" w:tplc="0409000F" w:tentative="1">
      <w:start w:val="1"/>
      <w:numFmt w:val="decimal"/>
      <w:lvlText w:val="%7."/>
      <w:lvlJc w:val="left"/>
      <w:pPr>
        <w:ind w:left="4358" w:hanging="420"/>
      </w:pPr>
    </w:lvl>
    <w:lvl w:ilvl="7" w:tplc="04090019" w:tentative="1">
      <w:start w:val="1"/>
      <w:numFmt w:val="lowerLetter"/>
      <w:lvlText w:val="%8)"/>
      <w:lvlJc w:val="left"/>
      <w:pPr>
        <w:ind w:left="4778" w:hanging="420"/>
      </w:pPr>
    </w:lvl>
    <w:lvl w:ilvl="8" w:tplc="0409001B" w:tentative="1">
      <w:start w:val="1"/>
      <w:numFmt w:val="lowerRoman"/>
      <w:lvlText w:val="%9."/>
      <w:lvlJc w:val="right"/>
      <w:pPr>
        <w:ind w:left="5198" w:hanging="420"/>
      </w:pPr>
    </w:lvl>
  </w:abstractNum>
  <w:abstractNum w:abstractNumId="18" w15:restartNumberingAfterBreak="0">
    <w:nsid w:val="50A3538B"/>
    <w:multiLevelType w:val="hybridMultilevel"/>
    <w:tmpl w:val="768AFAD8"/>
    <w:lvl w:ilvl="0" w:tplc="0409001B">
      <w:start w:val="1"/>
      <w:numFmt w:val="lowerRoman"/>
      <w:lvlText w:val="%1."/>
      <w:lvlJc w:val="right"/>
      <w:pPr>
        <w:ind w:left="1320" w:hanging="420"/>
      </w:pPr>
    </w:lvl>
    <w:lvl w:ilvl="1" w:tplc="0409001B">
      <w:start w:val="1"/>
      <w:numFmt w:val="lowerRoman"/>
      <w:lvlText w:val="%2."/>
      <w:lvlJc w:val="right"/>
      <w:pPr>
        <w:ind w:left="1271"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19" w15:restartNumberingAfterBreak="0">
    <w:nsid w:val="55781F3B"/>
    <w:multiLevelType w:val="hybridMultilevel"/>
    <w:tmpl w:val="9CAC0CDC"/>
    <w:lvl w:ilvl="0" w:tplc="D6BED310">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0" w15:restartNumberingAfterBreak="0">
    <w:nsid w:val="57117852"/>
    <w:multiLevelType w:val="hybridMultilevel"/>
    <w:tmpl w:val="8E2C99B8"/>
    <w:lvl w:ilvl="0" w:tplc="E466BC18">
      <w:start w:val="1"/>
      <w:numFmt w:val="decimal"/>
      <w:lvlText w:val="（%1）"/>
      <w:lvlJc w:val="left"/>
      <w:pPr>
        <w:tabs>
          <w:tab w:val="num" w:pos="720"/>
        </w:tabs>
        <w:ind w:left="720"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1" w15:restartNumberingAfterBreak="0">
    <w:nsid w:val="57175607"/>
    <w:multiLevelType w:val="hybridMultilevel"/>
    <w:tmpl w:val="718C8680"/>
    <w:lvl w:ilvl="0" w:tplc="0409000F">
      <w:start w:val="1"/>
      <w:numFmt w:val="decimal"/>
      <w:lvlText w:val="%1."/>
      <w:lvlJc w:val="left"/>
      <w:pPr>
        <w:tabs>
          <w:tab w:val="num" w:pos="1069"/>
        </w:tabs>
        <w:ind w:left="1069" w:hanging="360"/>
      </w:pPr>
      <w:rPr>
        <w:rFonts w:hint="default"/>
      </w:rPr>
    </w:lvl>
    <w:lvl w:ilvl="1" w:tplc="04090019" w:tentative="1">
      <w:start w:val="1"/>
      <w:numFmt w:val="lowerLetter"/>
      <w:lvlText w:val="%2)"/>
      <w:lvlJc w:val="left"/>
      <w:pPr>
        <w:tabs>
          <w:tab w:val="num" w:pos="1549"/>
        </w:tabs>
        <w:ind w:left="1549" w:hanging="420"/>
      </w:pPr>
      <w:rPr>
        <w:rFonts w:cs="Times New Roman"/>
      </w:rPr>
    </w:lvl>
    <w:lvl w:ilvl="2" w:tplc="0409001B" w:tentative="1">
      <w:start w:val="1"/>
      <w:numFmt w:val="lowerRoman"/>
      <w:lvlText w:val="%3."/>
      <w:lvlJc w:val="right"/>
      <w:pPr>
        <w:tabs>
          <w:tab w:val="num" w:pos="1969"/>
        </w:tabs>
        <w:ind w:left="1969" w:hanging="420"/>
      </w:pPr>
      <w:rPr>
        <w:rFonts w:cs="Times New Roman"/>
      </w:rPr>
    </w:lvl>
    <w:lvl w:ilvl="3" w:tplc="0409000F">
      <w:start w:val="1"/>
      <w:numFmt w:val="decimal"/>
      <w:lvlText w:val="%4."/>
      <w:lvlJc w:val="left"/>
      <w:pPr>
        <w:tabs>
          <w:tab w:val="num" w:pos="2389"/>
        </w:tabs>
        <w:ind w:left="2389" w:hanging="420"/>
      </w:pPr>
      <w:rPr>
        <w:rFonts w:cs="Times New Roman"/>
      </w:rPr>
    </w:lvl>
    <w:lvl w:ilvl="4" w:tplc="04090019" w:tentative="1">
      <w:start w:val="1"/>
      <w:numFmt w:val="lowerLetter"/>
      <w:lvlText w:val="%5)"/>
      <w:lvlJc w:val="left"/>
      <w:pPr>
        <w:tabs>
          <w:tab w:val="num" w:pos="2809"/>
        </w:tabs>
        <w:ind w:left="2809" w:hanging="420"/>
      </w:pPr>
      <w:rPr>
        <w:rFonts w:cs="Times New Roman"/>
      </w:rPr>
    </w:lvl>
    <w:lvl w:ilvl="5" w:tplc="0409001B" w:tentative="1">
      <w:start w:val="1"/>
      <w:numFmt w:val="lowerRoman"/>
      <w:lvlText w:val="%6."/>
      <w:lvlJc w:val="right"/>
      <w:pPr>
        <w:tabs>
          <w:tab w:val="num" w:pos="3229"/>
        </w:tabs>
        <w:ind w:left="3229" w:hanging="420"/>
      </w:pPr>
      <w:rPr>
        <w:rFonts w:cs="Times New Roman"/>
      </w:rPr>
    </w:lvl>
    <w:lvl w:ilvl="6" w:tplc="0409000F" w:tentative="1">
      <w:start w:val="1"/>
      <w:numFmt w:val="decimal"/>
      <w:lvlText w:val="%7."/>
      <w:lvlJc w:val="left"/>
      <w:pPr>
        <w:tabs>
          <w:tab w:val="num" w:pos="3649"/>
        </w:tabs>
        <w:ind w:left="3649" w:hanging="420"/>
      </w:pPr>
      <w:rPr>
        <w:rFonts w:cs="Times New Roman"/>
      </w:rPr>
    </w:lvl>
    <w:lvl w:ilvl="7" w:tplc="04090019" w:tentative="1">
      <w:start w:val="1"/>
      <w:numFmt w:val="lowerLetter"/>
      <w:lvlText w:val="%8)"/>
      <w:lvlJc w:val="left"/>
      <w:pPr>
        <w:tabs>
          <w:tab w:val="num" w:pos="4069"/>
        </w:tabs>
        <w:ind w:left="4069" w:hanging="420"/>
      </w:pPr>
      <w:rPr>
        <w:rFonts w:cs="Times New Roman"/>
      </w:rPr>
    </w:lvl>
    <w:lvl w:ilvl="8" w:tplc="0409001B" w:tentative="1">
      <w:start w:val="1"/>
      <w:numFmt w:val="lowerRoman"/>
      <w:lvlText w:val="%9."/>
      <w:lvlJc w:val="right"/>
      <w:pPr>
        <w:tabs>
          <w:tab w:val="num" w:pos="4489"/>
        </w:tabs>
        <w:ind w:left="4489" w:hanging="420"/>
      </w:pPr>
      <w:rPr>
        <w:rFonts w:cs="Times New Roman"/>
      </w:rPr>
    </w:lvl>
  </w:abstractNum>
  <w:abstractNum w:abstractNumId="22" w15:restartNumberingAfterBreak="0">
    <w:nsid w:val="571E6923"/>
    <w:multiLevelType w:val="hybridMultilevel"/>
    <w:tmpl w:val="C3B82196"/>
    <w:lvl w:ilvl="0" w:tplc="7C2E7E7A">
      <w:start w:val="1"/>
      <w:numFmt w:val="decimal"/>
      <w:lvlText w:val="（%1）"/>
      <w:lvlJc w:val="left"/>
      <w:pPr>
        <w:tabs>
          <w:tab w:val="num" w:pos="1288"/>
        </w:tabs>
        <w:ind w:left="1288" w:hanging="720"/>
      </w:pPr>
      <w:rPr>
        <w:rFonts w:cs="Times New Roman" w:hint="default"/>
      </w:rPr>
    </w:lvl>
    <w:lvl w:ilvl="1" w:tplc="E430A298">
      <w:start w:val="2"/>
      <w:numFmt w:val="lowerLetter"/>
      <w:lvlText w:val="(%2)"/>
      <w:lvlJc w:val="left"/>
      <w:pPr>
        <w:tabs>
          <w:tab w:val="num" w:pos="1348"/>
        </w:tabs>
        <w:ind w:left="1348" w:hanging="360"/>
      </w:pPr>
      <w:rPr>
        <w:rFonts w:cs="Times New Roman" w:hint="eastAsia"/>
      </w:rPr>
    </w:lvl>
    <w:lvl w:ilvl="2" w:tplc="0409001B">
      <w:start w:val="1"/>
      <w:numFmt w:val="lowerRoman"/>
      <w:lvlText w:val="%3."/>
      <w:lvlJc w:val="right"/>
      <w:pPr>
        <w:tabs>
          <w:tab w:val="num" w:pos="1828"/>
        </w:tabs>
        <w:ind w:left="1828" w:hanging="420"/>
      </w:pPr>
      <w:rPr>
        <w:rFonts w:cs="Times New Roman"/>
      </w:rPr>
    </w:lvl>
    <w:lvl w:ilvl="3" w:tplc="0409000F" w:tentative="1">
      <w:start w:val="1"/>
      <w:numFmt w:val="decimal"/>
      <w:lvlText w:val="%4."/>
      <w:lvlJc w:val="left"/>
      <w:pPr>
        <w:tabs>
          <w:tab w:val="num" w:pos="2248"/>
        </w:tabs>
        <w:ind w:left="2248" w:hanging="420"/>
      </w:pPr>
      <w:rPr>
        <w:rFonts w:cs="Times New Roman"/>
      </w:rPr>
    </w:lvl>
    <w:lvl w:ilvl="4" w:tplc="04090019" w:tentative="1">
      <w:start w:val="1"/>
      <w:numFmt w:val="lowerLetter"/>
      <w:lvlText w:val="%5)"/>
      <w:lvlJc w:val="left"/>
      <w:pPr>
        <w:tabs>
          <w:tab w:val="num" w:pos="2668"/>
        </w:tabs>
        <w:ind w:left="2668" w:hanging="420"/>
      </w:pPr>
      <w:rPr>
        <w:rFonts w:cs="Times New Roman"/>
      </w:rPr>
    </w:lvl>
    <w:lvl w:ilvl="5" w:tplc="0409001B" w:tentative="1">
      <w:start w:val="1"/>
      <w:numFmt w:val="lowerRoman"/>
      <w:lvlText w:val="%6."/>
      <w:lvlJc w:val="right"/>
      <w:pPr>
        <w:tabs>
          <w:tab w:val="num" w:pos="3088"/>
        </w:tabs>
        <w:ind w:left="3088" w:hanging="420"/>
      </w:pPr>
      <w:rPr>
        <w:rFonts w:cs="Times New Roman"/>
      </w:rPr>
    </w:lvl>
    <w:lvl w:ilvl="6" w:tplc="0409000F" w:tentative="1">
      <w:start w:val="1"/>
      <w:numFmt w:val="decimal"/>
      <w:lvlText w:val="%7."/>
      <w:lvlJc w:val="left"/>
      <w:pPr>
        <w:tabs>
          <w:tab w:val="num" w:pos="3508"/>
        </w:tabs>
        <w:ind w:left="3508" w:hanging="420"/>
      </w:pPr>
      <w:rPr>
        <w:rFonts w:cs="Times New Roman"/>
      </w:rPr>
    </w:lvl>
    <w:lvl w:ilvl="7" w:tplc="04090019" w:tentative="1">
      <w:start w:val="1"/>
      <w:numFmt w:val="lowerLetter"/>
      <w:lvlText w:val="%8)"/>
      <w:lvlJc w:val="left"/>
      <w:pPr>
        <w:tabs>
          <w:tab w:val="num" w:pos="3928"/>
        </w:tabs>
        <w:ind w:left="3928" w:hanging="420"/>
      </w:pPr>
      <w:rPr>
        <w:rFonts w:cs="Times New Roman"/>
      </w:rPr>
    </w:lvl>
    <w:lvl w:ilvl="8" w:tplc="0409001B" w:tentative="1">
      <w:start w:val="1"/>
      <w:numFmt w:val="lowerRoman"/>
      <w:lvlText w:val="%9."/>
      <w:lvlJc w:val="right"/>
      <w:pPr>
        <w:tabs>
          <w:tab w:val="num" w:pos="4348"/>
        </w:tabs>
        <w:ind w:left="4348" w:hanging="420"/>
      </w:pPr>
      <w:rPr>
        <w:rFonts w:cs="Times New Roman"/>
      </w:rPr>
    </w:lvl>
  </w:abstractNum>
  <w:abstractNum w:abstractNumId="23" w15:restartNumberingAfterBreak="0">
    <w:nsid w:val="579C337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4" w15:restartNumberingAfterBreak="0">
    <w:nsid w:val="596F2EAA"/>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5" w15:restartNumberingAfterBreak="0">
    <w:nsid w:val="5F1B61EA"/>
    <w:multiLevelType w:val="hybridMultilevel"/>
    <w:tmpl w:val="9C3C499C"/>
    <w:lvl w:ilvl="0" w:tplc="E5A22624">
      <w:start w:val="1"/>
      <w:numFmt w:val="decimal"/>
      <w:lvlText w:val="%1."/>
      <w:lvlJc w:val="left"/>
      <w:pPr>
        <w:tabs>
          <w:tab w:val="num" w:pos="786"/>
        </w:tabs>
        <w:ind w:left="786" w:hanging="360"/>
      </w:pPr>
      <w:rPr>
        <w:rFonts w:cs="Times New Roman" w:hint="default"/>
      </w:rPr>
    </w:lvl>
    <w:lvl w:ilvl="1" w:tplc="04090019" w:tentative="1">
      <w:start w:val="1"/>
      <w:numFmt w:val="lowerLetter"/>
      <w:lvlText w:val="%2)"/>
      <w:lvlJc w:val="left"/>
      <w:pPr>
        <w:tabs>
          <w:tab w:val="num" w:pos="1266"/>
        </w:tabs>
        <w:ind w:left="1266" w:hanging="420"/>
      </w:pPr>
      <w:rPr>
        <w:rFonts w:cs="Times New Roman"/>
      </w:rPr>
    </w:lvl>
    <w:lvl w:ilvl="2" w:tplc="0409001B" w:tentative="1">
      <w:start w:val="1"/>
      <w:numFmt w:val="lowerRoman"/>
      <w:lvlText w:val="%3."/>
      <w:lvlJc w:val="right"/>
      <w:pPr>
        <w:tabs>
          <w:tab w:val="num" w:pos="1686"/>
        </w:tabs>
        <w:ind w:left="1686" w:hanging="420"/>
      </w:pPr>
      <w:rPr>
        <w:rFonts w:cs="Times New Roman"/>
      </w:rPr>
    </w:lvl>
    <w:lvl w:ilvl="3" w:tplc="0409000F" w:tentative="1">
      <w:start w:val="1"/>
      <w:numFmt w:val="decimal"/>
      <w:lvlText w:val="%4."/>
      <w:lvlJc w:val="left"/>
      <w:pPr>
        <w:tabs>
          <w:tab w:val="num" w:pos="2106"/>
        </w:tabs>
        <w:ind w:left="2106" w:hanging="420"/>
      </w:pPr>
      <w:rPr>
        <w:rFonts w:cs="Times New Roman"/>
      </w:rPr>
    </w:lvl>
    <w:lvl w:ilvl="4" w:tplc="04090019" w:tentative="1">
      <w:start w:val="1"/>
      <w:numFmt w:val="lowerLetter"/>
      <w:lvlText w:val="%5)"/>
      <w:lvlJc w:val="left"/>
      <w:pPr>
        <w:tabs>
          <w:tab w:val="num" w:pos="2526"/>
        </w:tabs>
        <w:ind w:left="2526" w:hanging="420"/>
      </w:pPr>
      <w:rPr>
        <w:rFonts w:cs="Times New Roman"/>
      </w:rPr>
    </w:lvl>
    <w:lvl w:ilvl="5" w:tplc="0409001B" w:tentative="1">
      <w:start w:val="1"/>
      <w:numFmt w:val="lowerRoman"/>
      <w:lvlText w:val="%6."/>
      <w:lvlJc w:val="right"/>
      <w:pPr>
        <w:tabs>
          <w:tab w:val="num" w:pos="2946"/>
        </w:tabs>
        <w:ind w:left="2946" w:hanging="420"/>
      </w:pPr>
      <w:rPr>
        <w:rFonts w:cs="Times New Roman"/>
      </w:rPr>
    </w:lvl>
    <w:lvl w:ilvl="6" w:tplc="0409000F" w:tentative="1">
      <w:start w:val="1"/>
      <w:numFmt w:val="decimal"/>
      <w:lvlText w:val="%7."/>
      <w:lvlJc w:val="left"/>
      <w:pPr>
        <w:tabs>
          <w:tab w:val="num" w:pos="3366"/>
        </w:tabs>
        <w:ind w:left="3366" w:hanging="420"/>
      </w:pPr>
      <w:rPr>
        <w:rFonts w:cs="Times New Roman"/>
      </w:rPr>
    </w:lvl>
    <w:lvl w:ilvl="7" w:tplc="04090019" w:tentative="1">
      <w:start w:val="1"/>
      <w:numFmt w:val="lowerLetter"/>
      <w:lvlText w:val="%8)"/>
      <w:lvlJc w:val="left"/>
      <w:pPr>
        <w:tabs>
          <w:tab w:val="num" w:pos="3786"/>
        </w:tabs>
        <w:ind w:left="3786" w:hanging="420"/>
      </w:pPr>
      <w:rPr>
        <w:rFonts w:cs="Times New Roman"/>
      </w:rPr>
    </w:lvl>
    <w:lvl w:ilvl="8" w:tplc="0409001B" w:tentative="1">
      <w:start w:val="1"/>
      <w:numFmt w:val="lowerRoman"/>
      <w:lvlText w:val="%9."/>
      <w:lvlJc w:val="right"/>
      <w:pPr>
        <w:tabs>
          <w:tab w:val="num" w:pos="4206"/>
        </w:tabs>
        <w:ind w:left="4206" w:hanging="420"/>
      </w:pPr>
      <w:rPr>
        <w:rFonts w:cs="Times New Roman"/>
      </w:rPr>
    </w:lvl>
  </w:abstractNum>
  <w:abstractNum w:abstractNumId="26" w15:restartNumberingAfterBreak="0">
    <w:nsid w:val="66FD55BD"/>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7" w15:restartNumberingAfterBreak="0">
    <w:nsid w:val="68501D66"/>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28" w15:restartNumberingAfterBreak="0">
    <w:nsid w:val="6A284490"/>
    <w:multiLevelType w:val="hybridMultilevel"/>
    <w:tmpl w:val="FAC86290"/>
    <w:lvl w:ilvl="0" w:tplc="7C2E7E7A">
      <w:start w:val="1"/>
      <w:numFmt w:val="decimal"/>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29" w15:restartNumberingAfterBreak="0">
    <w:nsid w:val="6B090ED0"/>
    <w:multiLevelType w:val="hybridMultilevel"/>
    <w:tmpl w:val="DD0EEE88"/>
    <w:lvl w:ilvl="0" w:tplc="A642DA0E">
      <w:start w:val="1"/>
      <w:numFmt w:val="decimal"/>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0" w15:restartNumberingAfterBreak="0">
    <w:nsid w:val="6FBD68D6"/>
    <w:multiLevelType w:val="hybridMultilevel"/>
    <w:tmpl w:val="AF644682"/>
    <w:lvl w:ilvl="0" w:tplc="0409000F">
      <w:start w:val="1"/>
      <w:numFmt w:val="decimal"/>
      <w:lvlText w:val="%1."/>
      <w:lvlJc w:val="left"/>
      <w:pPr>
        <w:ind w:left="900" w:hanging="420"/>
      </w:pPr>
    </w:lvl>
    <w:lvl w:ilvl="1" w:tplc="294A7844">
      <w:start w:val="1"/>
      <w:numFmt w:val="decimalEnclosedCircle"/>
      <w:lvlText w:val="%2."/>
      <w:lvlJc w:val="left"/>
      <w:pPr>
        <w:ind w:left="1365" w:hanging="465"/>
      </w:pPr>
      <w:rPr>
        <w:rFonts w:hint="default"/>
        <w:sz w:val="18"/>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700E259A"/>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2" w15:restartNumberingAfterBreak="0">
    <w:nsid w:val="717738A4"/>
    <w:multiLevelType w:val="hybridMultilevel"/>
    <w:tmpl w:val="274A8B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747751E1"/>
    <w:multiLevelType w:val="hybridMultilevel"/>
    <w:tmpl w:val="342E4798"/>
    <w:lvl w:ilvl="0" w:tplc="16260B78">
      <w:start w:val="1"/>
      <w:numFmt w:val="decimal"/>
      <w:lvlText w:val="%1."/>
      <w:lvlJc w:val="left"/>
      <w:pPr>
        <w:ind w:left="847" w:hanging="420"/>
      </w:pPr>
      <w:rPr>
        <w:rFonts w:ascii="Times New Roman" w:hAnsi="Times New Roman" w:cs="Times New Roman" w:hint="default"/>
        <w:b w:val="0"/>
        <w:sz w:val="24"/>
        <w:szCs w:val="24"/>
      </w:rPr>
    </w:lvl>
    <w:lvl w:ilvl="1" w:tplc="04090019" w:tentative="1">
      <w:start w:val="1"/>
      <w:numFmt w:val="lowerLetter"/>
      <w:lvlText w:val="%2)"/>
      <w:lvlJc w:val="left"/>
      <w:pPr>
        <w:ind w:left="1267" w:hanging="420"/>
      </w:pPr>
    </w:lvl>
    <w:lvl w:ilvl="2" w:tplc="0409001B" w:tentative="1">
      <w:start w:val="1"/>
      <w:numFmt w:val="lowerRoman"/>
      <w:lvlText w:val="%3."/>
      <w:lvlJc w:val="right"/>
      <w:pPr>
        <w:ind w:left="1687" w:hanging="420"/>
      </w:pPr>
    </w:lvl>
    <w:lvl w:ilvl="3" w:tplc="0409000F" w:tentative="1">
      <w:start w:val="1"/>
      <w:numFmt w:val="decimal"/>
      <w:lvlText w:val="%4."/>
      <w:lvlJc w:val="left"/>
      <w:pPr>
        <w:ind w:left="2107" w:hanging="420"/>
      </w:pPr>
    </w:lvl>
    <w:lvl w:ilvl="4" w:tplc="04090019" w:tentative="1">
      <w:start w:val="1"/>
      <w:numFmt w:val="lowerLetter"/>
      <w:lvlText w:val="%5)"/>
      <w:lvlJc w:val="left"/>
      <w:pPr>
        <w:ind w:left="2527" w:hanging="420"/>
      </w:pPr>
    </w:lvl>
    <w:lvl w:ilvl="5" w:tplc="0409001B" w:tentative="1">
      <w:start w:val="1"/>
      <w:numFmt w:val="lowerRoman"/>
      <w:lvlText w:val="%6."/>
      <w:lvlJc w:val="right"/>
      <w:pPr>
        <w:ind w:left="2947" w:hanging="420"/>
      </w:pPr>
    </w:lvl>
    <w:lvl w:ilvl="6" w:tplc="0409000F" w:tentative="1">
      <w:start w:val="1"/>
      <w:numFmt w:val="decimal"/>
      <w:lvlText w:val="%7."/>
      <w:lvlJc w:val="left"/>
      <w:pPr>
        <w:ind w:left="3367" w:hanging="420"/>
      </w:pPr>
    </w:lvl>
    <w:lvl w:ilvl="7" w:tplc="04090019" w:tentative="1">
      <w:start w:val="1"/>
      <w:numFmt w:val="lowerLetter"/>
      <w:lvlText w:val="%8)"/>
      <w:lvlJc w:val="left"/>
      <w:pPr>
        <w:ind w:left="3787" w:hanging="420"/>
      </w:pPr>
    </w:lvl>
    <w:lvl w:ilvl="8" w:tplc="0409001B" w:tentative="1">
      <w:start w:val="1"/>
      <w:numFmt w:val="lowerRoman"/>
      <w:lvlText w:val="%9."/>
      <w:lvlJc w:val="right"/>
      <w:pPr>
        <w:ind w:left="4207" w:hanging="420"/>
      </w:pPr>
    </w:lvl>
  </w:abstractNum>
  <w:abstractNum w:abstractNumId="34" w15:restartNumberingAfterBreak="0">
    <w:nsid w:val="75CE4444"/>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5" w15:restartNumberingAfterBreak="0">
    <w:nsid w:val="7B1B1631"/>
    <w:multiLevelType w:val="hybridMultilevel"/>
    <w:tmpl w:val="413C2E18"/>
    <w:lvl w:ilvl="0" w:tplc="98F43B7A">
      <w:start w:val="1"/>
      <w:numFmt w:val="decimal"/>
      <w:lvlText w:val="（%1）"/>
      <w:lvlJc w:val="left"/>
      <w:pPr>
        <w:tabs>
          <w:tab w:val="num" w:pos="1429"/>
        </w:tabs>
        <w:ind w:left="1429" w:hanging="72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6" w15:restartNumberingAfterBreak="0">
    <w:nsid w:val="7D5D2FD9"/>
    <w:multiLevelType w:val="hybridMultilevel"/>
    <w:tmpl w:val="C0DA1248"/>
    <w:lvl w:ilvl="0" w:tplc="1E32DB0E">
      <w:start w:val="1"/>
      <w:numFmt w:val="lowerLetter"/>
      <w:lvlText w:val="（%1）"/>
      <w:lvlJc w:val="left"/>
      <w:pPr>
        <w:tabs>
          <w:tab w:val="num" w:pos="390"/>
        </w:tabs>
        <w:ind w:left="390" w:hanging="39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7" w15:restartNumberingAfterBreak="0">
    <w:nsid w:val="7DA02B67"/>
    <w:multiLevelType w:val="hybridMultilevel"/>
    <w:tmpl w:val="05F6F122"/>
    <w:lvl w:ilvl="0" w:tplc="D23C045A">
      <w:start w:val="1"/>
      <w:numFmt w:val="decimal"/>
      <w:lvlText w:val="%1."/>
      <w:lvlJc w:val="left"/>
      <w:pPr>
        <w:tabs>
          <w:tab w:val="num" w:pos="785"/>
        </w:tabs>
        <w:ind w:left="785" w:hanging="360"/>
      </w:pPr>
      <w:rPr>
        <w:rFonts w:cs="Times New Roman" w:hint="default"/>
        <w:b w:val="0"/>
        <w:bCs w:val="0"/>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abstractNum w:abstractNumId="38" w15:restartNumberingAfterBreak="0">
    <w:nsid w:val="7F4603BC"/>
    <w:multiLevelType w:val="hybridMultilevel"/>
    <w:tmpl w:val="F90CFF3E"/>
    <w:lvl w:ilvl="0" w:tplc="0409001B">
      <w:start w:val="1"/>
      <w:numFmt w:val="lowerRoman"/>
      <w:lvlText w:val="%1."/>
      <w:lvlJc w:val="right"/>
      <w:pPr>
        <w:ind w:left="1320" w:hanging="420"/>
      </w:pPr>
    </w:lvl>
    <w:lvl w:ilvl="1" w:tplc="04090019">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9" w15:restartNumberingAfterBreak="0">
    <w:nsid w:val="7F54039D"/>
    <w:multiLevelType w:val="hybridMultilevel"/>
    <w:tmpl w:val="B9F68488"/>
    <w:lvl w:ilvl="0" w:tplc="DC86BA36">
      <w:start w:val="1"/>
      <w:numFmt w:val="decimal"/>
      <w:lvlText w:val="%1."/>
      <w:lvlJc w:val="left"/>
      <w:pPr>
        <w:tabs>
          <w:tab w:val="num" w:pos="785"/>
        </w:tabs>
        <w:ind w:left="785" w:hanging="360"/>
      </w:pPr>
      <w:rPr>
        <w:rFonts w:ascii="Times New Roman" w:hAnsi="Times New Roman" w:cs="Times New Roman" w:hint="default"/>
        <w:b w:val="0"/>
        <w:bCs w:val="0"/>
        <w:sz w:val="24"/>
        <w:szCs w:val="24"/>
      </w:rPr>
    </w:lvl>
    <w:lvl w:ilvl="1" w:tplc="04090019" w:tentative="1">
      <w:start w:val="1"/>
      <w:numFmt w:val="lowerLetter"/>
      <w:lvlText w:val="%2)"/>
      <w:lvlJc w:val="left"/>
      <w:pPr>
        <w:tabs>
          <w:tab w:val="num" w:pos="1265"/>
        </w:tabs>
        <w:ind w:left="1265" w:hanging="420"/>
      </w:pPr>
      <w:rPr>
        <w:rFonts w:cs="Times New Roman"/>
      </w:rPr>
    </w:lvl>
    <w:lvl w:ilvl="2" w:tplc="0409001B" w:tentative="1">
      <w:start w:val="1"/>
      <w:numFmt w:val="lowerRoman"/>
      <w:lvlText w:val="%3."/>
      <w:lvlJc w:val="right"/>
      <w:pPr>
        <w:tabs>
          <w:tab w:val="num" w:pos="1685"/>
        </w:tabs>
        <w:ind w:left="1685" w:hanging="420"/>
      </w:pPr>
      <w:rPr>
        <w:rFonts w:cs="Times New Roman"/>
      </w:rPr>
    </w:lvl>
    <w:lvl w:ilvl="3" w:tplc="0409000F" w:tentative="1">
      <w:start w:val="1"/>
      <w:numFmt w:val="decimal"/>
      <w:lvlText w:val="%4."/>
      <w:lvlJc w:val="left"/>
      <w:pPr>
        <w:tabs>
          <w:tab w:val="num" w:pos="2105"/>
        </w:tabs>
        <w:ind w:left="2105" w:hanging="420"/>
      </w:pPr>
      <w:rPr>
        <w:rFonts w:cs="Times New Roman"/>
      </w:rPr>
    </w:lvl>
    <w:lvl w:ilvl="4" w:tplc="04090019" w:tentative="1">
      <w:start w:val="1"/>
      <w:numFmt w:val="lowerLetter"/>
      <w:lvlText w:val="%5)"/>
      <w:lvlJc w:val="left"/>
      <w:pPr>
        <w:tabs>
          <w:tab w:val="num" w:pos="2525"/>
        </w:tabs>
        <w:ind w:left="2525" w:hanging="420"/>
      </w:pPr>
      <w:rPr>
        <w:rFonts w:cs="Times New Roman"/>
      </w:rPr>
    </w:lvl>
    <w:lvl w:ilvl="5" w:tplc="0409001B" w:tentative="1">
      <w:start w:val="1"/>
      <w:numFmt w:val="lowerRoman"/>
      <w:lvlText w:val="%6."/>
      <w:lvlJc w:val="right"/>
      <w:pPr>
        <w:tabs>
          <w:tab w:val="num" w:pos="2945"/>
        </w:tabs>
        <w:ind w:left="2945" w:hanging="420"/>
      </w:pPr>
      <w:rPr>
        <w:rFonts w:cs="Times New Roman"/>
      </w:rPr>
    </w:lvl>
    <w:lvl w:ilvl="6" w:tplc="0409000F" w:tentative="1">
      <w:start w:val="1"/>
      <w:numFmt w:val="decimal"/>
      <w:lvlText w:val="%7."/>
      <w:lvlJc w:val="left"/>
      <w:pPr>
        <w:tabs>
          <w:tab w:val="num" w:pos="3365"/>
        </w:tabs>
        <w:ind w:left="3365" w:hanging="420"/>
      </w:pPr>
      <w:rPr>
        <w:rFonts w:cs="Times New Roman"/>
      </w:rPr>
    </w:lvl>
    <w:lvl w:ilvl="7" w:tplc="04090019" w:tentative="1">
      <w:start w:val="1"/>
      <w:numFmt w:val="lowerLetter"/>
      <w:lvlText w:val="%8)"/>
      <w:lvlJc w:val="left"/>
      <w:pPr>
        <w:tabs>
          <w:tab w:val="num" w:pos="3785"/>
        </w:tabs>
        <w:ind w:left="3785" w:hanging="420"/>
      </w:pPr>
      <w:rPr>
        <w:rFonts w:cs="Times New Roman"/>
      </w:rPr>
    </w:lvl>
    <w:lvl w:ilvl="8" w:tplc="0409001B" w:tentative="1">
      <w:start w:val="1"/>
      <w:numFmt w:val="lowerRoman"/>
      <w:lvlText w:val="%9."/>
      <w:lvlJc w:val="right"/>
      <w:pPr>
        <w:tabs>
          <w:tab w:val="num" w:pos="4205"/>
        </w:tabs>
        <w:ind w:left="4205" w:hanging="420"/>
      </w:pPr>
      <w:rPr>
        <w:rFonts w:cs="Times New Roman"/>
      </w:rPr>
    </w:lvl>
  </w:abstractNum>
  <w:num w:numId="1">
    <w:abstractNumId w:val="2"/>
  </w:num>
  <w:num w:numId="2">
    <w:abstractNumId w:val="1"/>
  </w:num>
  <w:num w:numId="3">
    <w:abstractNumId w:val="6"/>
  </w:num>
  <w:num w:numId="4">
    <w:abstractNumId w:val="26"/>
  </w:num>
  <w:num w:numId="5">
    <w:abstractNumId w:val="0"/>
  </w:num>
  <w:num w:numId="6">
    <w:abstractNumId w:val="22"/>
  </w:num>
  <w:num w:numId="7">
    <w:abstractNumId w:val="19"/>
  </w:num>
  <w:num w:numId="8">
    <w:abstractNumId w:val="35"/>
  </w:num>
  <w:num w:numId="9">
    <w:abstractNumId w:val="20"/>
  </w:num>
  <w:num w:numId="10">
    <w:abstractNumId w:val="15"/>
  </w:num>
  <w:num w:numId="11">
    <w:abstractNumId w:val="25"/>
  </w:num>
  <w:num w:numId="12">
    <w:abstractNumId w:val="29"/>
  </w:num>
  <w:num w:numId="13">
    <w:abstractNumId w:val="28"/>
  </w:num>
  <w:num w:numId="14">
    <w:abstractNumId w:val="36"/>
  </w:num>
  <w:num w:numId="15">
    <w:abstractNumId w:val="7"/>
  </w:num>
  <w:num w:numId="16">
    <w:abstractNumId w:val="32"/>
  </w:num>
  <w:num w:numId="17">
    <w:abstractNumId w:val="30"/>
  </w:num>
  <w:num w:numId="18">
    <w:abstractNumId w:val="33"/>
  </w:num>
  <w:num w:numId="19">
    <w:abstractNumId w:val="10"/>
  </w:num>
  <w:num w:numId="20">
    <w:abstractNumId w:val="4"/>
  </w:num>
  <w:num w:numId="21">
    <w:abstractNumId w:val="38"/>
  </w:num>
  <w:num w:numId="22">
    <w:abstractNumId w:val="18"/>
  </w:num>
  <w:num w:numId="23">
    <w:abstractNumId w:val="21"/>
  </w:num>
  <w:num w:numId="24">
    <w:abstractNumId w:val="16"/>
  </w:num>
  <w:num w:numId="25">
    <w:abstractNumId w:val="37"/>
  </w:num>
  <w:num w:numId="26">
    <w:abstractNumId w:val="8"/>
  </w:num>
  <w:num w:numId="27">
    <w:abstractNumId w:val="23"/>
  </w:num>
  <w:num w:numId="28">
    <w:abstractNumId w:val="14"/>
  </w:num>
  <w:num w:numId="29">
    <w:abstractNumId w:val="11"/>
  </w:num>
  <w:num w:numId="30">
    <w:abstractNumId w:val="31"/>
  </w:num>
  <w:num w:numId="31">
    <w:abstractNumId w:val="5"/>
  </w:num>
  <w:num w:numId="32">
    <w:abstractNumId w:val="3"/>
  </w:num>
  <w:num w:numId="33">
    <w:abstractNumId w:val="34"/>
  </w:num>
  <w:num w:numId="34">
    <w:abstractNumId w:val="12"/>
  </w:num>
  <w:num w:numId="35">
    <w:abstractNumId w:val="27"/>
  </w:num>
  <w:num w:numId="36">
    <w:abstractNumId w:val="13"/>
  </w:num>
  <w:num w:numId="37">
    <w:abstractNumId w:val="9"/>
  </w:num>
  <w:num w:numId="38">
    <w:abstractNumId w:val="39"/>
  </w:num>
  <w:num w:numId="39">
    <w:abstractNumId w:val="24"/>
  </w:num>
  <w:num w:numId="40">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郁 方兴">
    <w15:presenceInfo w15:providerId="Windows Live" w15:userId="f154b6b13c3e75d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5D8"/>
    <w:rsid w:val="00000FEE"/>
    <w:rsid w:val="00003031"/>
    <w:rsid w:val="00004DBF"/>
    <w:rsid w:val="00005C55"/>
    <w:rsid w:val="0001190F"/>
    <w:rsid w:val="000121D9"/>
    <w:rsid w:val="00014700"/>
    <w:rsid w:val="000150D2"/>
    <w:rsid w:val="0002282D"/>
    <w:rsid w:val="000241F0"/>
    <w:rsid w:val="00025147"/>
    <w:rsid w:val="000322AF"/>
    <w:rsid w:val="000322E4"/>
    <w:rsid w:val="000324B3"/>
    <w:rsid w:val="00040081"/>
    <w:rsid w:val="0004249F"/>
    <w:rsid w:val="0004437D"/>
    <w:rsid w:val="00046F0F"/>
    <w:rsid w:val="0005001E"/>
    <w:rsid w:val="00055C25"/>
    <w:rsid w:val="00060683"/>
    <w:rsid w:val="00062BC7"/>
    <w:rsid w:val="00064A45"/>
    <w:rsid w:val="00064EFE"/>
    <w:rsid w:val="0007307A"/>
    <w:rsid w:val="0007328D"/>
    <w:rsid w:val="000A06D7"/>
    <w:rsid w:val="000A742C"/>
    <w:rsid w:val="000C4241"/>
    <w:rsid w:val="000C5CEE"/>
    <w:rsid w:val="000C6718"/>
    <w:rsid w:val="000D5253"/>
    <w:rsid w:val="000D72C9"/>
    <w:rsid w:val="000E2A8D"/>
    <w:rsid w:val="000E4076"/>
    <w:rsid w:val="000E70CF"/>
    <w:rsid w:val="000F26B3"/>
    <w:rsid w:val="000F27CE"/>
    <w:rsid w:val="000F5668"/>
    <w:rsid w:val="000F72AB"/>
    <w:rsid w:val="00103D54"/>
    <w:rsid w:val="00106DB8"/>
    <w:rsid w:val="001129C8"/>
    <w:rsid w:val="00114800"/>
    <w:rsid w:val="00116BE7"/>
    <w:rsid w:val="00116F4E"/>
    <w:rsid w:val="00120E43"/>
    <w:rsid w:val="00124AEB"/>
    <w:rsid w:val="00126412"/>
    <w:rsid w:val="0012706F"/>
    <w:rsid w:val="00127AB0"/>
    <w:rsid w:val="00132586"/>
    <w:rsid w:val="00134D4A"/>
    <w:rsid w:val="0013640F"/>
    <w:rsid w:val="001428C1"/>
    <w:rsid w:val="00145605"/>
    <w:rsid w:val="00152DB7"/>
    <w:rsid w:val="00157012"/>
    <w:rsid w:val="0015758D"/>
    <w:rsid w:val="00166EA6"/>
    <w:rsid w:val="0017024B"/>
    <w:rsid w:val="001740CA"/>
    <w:rsid w:val="0017481C"/>
    <w:rsid w:val="00181210"/>
    <w:rsid w:val="00183788"/>
    <w:rsid w:val="00184C35"/>
    <w:rsid w:val="001860C3"/>
    <w:rsid w:val="0019101F"/>
    <w:rsid w:val="00192B8F"/>
    <w:rsid w:val="00195228"/>
    <w:rsid w:val="001A2154"/>
    <w:rsid w:val="001A2A79"/>
    <w:rsid w:val="001A3611"/>
    <w:rsid w:val="001B0D90"/>
    <w:rsid w:val="001B4B6D"/>
    <w:rsid w:val="001C02B4"/>
    <w:rsid w:val="001C4E15"/>
    <w:rsid w:val="001C7186"/>
    <w:rsid w:val="001C7BCD"/>
    <w:rsid w:val="001D02FE"/>
    <w:rsid w:val="001D0916"/>
    <w:rsid w:val="001D5069"/>
    <w:rsid w:val="001D5622"/>
    <w:rsid w:val="001E019C"/>
    <w:rsid w:val="001E13DA"/>
    <w:rsid w:val="001E6AE6"/>
    <w:rsid w:val="001F1612"/>
    <w:rsid w:val="001F1EA3"/>
    <w:rsid w:val="001F59AD"/>
    <w:rsid w:val="002011EC"/>
    <w:rsid w:val="002021A1"/>
    <w:rsid w:val="00204752"/>
    <w:rsid w:val="00210603"/>
    <w:rsid w:val="00211467"/>
    <w:rsid w:val="00211AF9"/>
    <w:rsid w:val="00213BFD"/>
    <w:rsid w:val="002149DB"/>
    <w:rsid w:val="00215A51"/>
    <w:rsid w:val="002169F8"/>
    <w:rsid w:val="00216B1A"/>
    <w:rsid w:val="00217353"/>
    <w:rsid w:val="0022002B"/>
    <w:rsid w:val="00220284"/>
    <w:rsid w:val="00220F97"/>
    <w:rsid w:val="00225540"/>
    <w:rsid w:val="002260AD"/>
    <w:rsid w:val="00230A33"/>
    <w:rsid w:val="0023215B"/>
    <w:rsid w:val="00233AC4"/>
    <w:rsid w:val="00233C03"/>
    <w:rsid w:val="00244758"/>
    <w:rsid w:val="00246A9E"/>
    <w:rsid w:val="002504D1"/>
    <w:rsid w:val="00251FAA"/>
    <w:rsid w:val="00253FE6"/>
    <w:rsid w:val="002565B7"/>
    <w:rsid w:val="0026033D"/>
    <w:rsid w:val="00260FCF"/>
    <w:rsid w:val="00262908"/>
    <w:rsid w:val="00265FA9"/>
    <w:rsid w:val="00270C53"/>
    <w:rsid w:val="00271F79"/>
    <w:rsid w:val="00272A76"/>
    <w:rsid w:val="00277A4E"/>
    <w:rsid w:val="00283E54"/>
    <w:rsid w:val="00283EE0"/>
    <w:rsid w:val="002844A7"/>
    <w:rsid w:val="002848FB"/>
    <w:rsid w:val="00284E61"/>
    <w:rsid w:val="00284EF9"/>
    <w:rsid w:val="00285CA7"/>
    <w:rsid w:val="00290A37"/>
    <w:rsid w:val="00292735"/>
    <w:rsid w:val="002A130D"/>
    <w:rsid w:val="002A6DA9"/>
    <w:rsid w:val="002B0B30"/>
    <w:rsid w:val="002B21FD"/>
    <w:rsid w:val="002C01CF"/>
    <w:rsid w:val="002C2913"/>
    <w:rsid w:val="002C3AEF"/>
    <w:rsid w:val="002C4231"/>
    <w:rsid w:val="002C4B69"/>
    <w:rsid w:val="002C5006"/>
    <w:rsid w:val="002C614D"/>
    <w:rsid w:val="002D4BA4"/>
    <w:rsid w:val="002E12A8"/>
    <w:rsid w:val="002E1327"/>
    <w:rsid w:val="002F5982"/>
    <w:rsid w:val="0030169A"/>
    <w:rsid w:val="00302AD7"/>
    <w:rsid w:val="00306B7D"/>
    <w:rsid w:val="003076E0"/>
    <w:rsid w:val="0031091E"/>
    <w:rsid w:val="00311012"/>
    <w:rsid w:val="003257E2"/>
    <w:rsid w:val="00325B3F"/>
    <w:rsid w:val="00327703"/>
    <w:rsid w:val="00327DAC"/>
    <w:rsid w:val="00332E2F"/>
    <w:rsid w:val="0033549A"/>
    <w:rsid w:val="00343C09"/>
    <w:rsid w:val="003535D2"/>
    <w:rsid w:val="00356A06"/>
    <w:rsid w:val="00356B67"/>
    <w:rsid w:val="003635DA"/>
    <w:rsid w:val="00364082"/>
    <w:rsid w:val="0037074B"/>
    <w:rsid w:val="00371337"/>
    <w:rsid w:val="003758A0"/>
    <w:rsid w:val="00380247"/>
    <w:rsid w:val="003829B9"/>
    <w:rsid w:val="00382F8C"/>
    <w:rsid w:val="00384218"/>
    <w:rsid w:val="003845ED"/>
    <w:rsid w:val="00387A96"/>
    <w:rsid w:val="0039152E"/>
    <w:rsid w:val="003937F9"/>
    <w:rsid w:val="00393C9D"/>
    <w:rsid w:val="00393D0D"/>
    <w:rsid w:val="00394B5C"/>
    <w:rsid w:val="003A03F7"/>
    <w:rsid w:val="003A22DC"/>
    <w:rsid w:val="003A27E8"/>
    <w:rsid w:val="003B64E0"/>
    <w:rsid w:val="003B6AC3"/>
    <w:rsid w:val="003B7E82"/>
    <w:rsid w:val="003C28F2"/>
    <w:rsid w:val="003C2AC7"/>
    <w:rsid w:val="003C2CCD"/>
    <w:rsid w:val="003C4D71"/>
    <w:rsid w:val="003D02AD"/>
    <w:rsid w:val="003D15DC"/>
    <w:rsid w:val="003D16B3"/>
    <w:rsid w:val="003D37E4"/>
    <w:rsid w:val="003D46CC"/>
    <w:rsid w:val="003D56AF"/>
    <w:rsid w:val="003D5717"/>
    <w:rsid w:val="003D644E"/>
    <w:rsid w:val="003D703C"/>
    <w:rsid w:val="003E09F7"/>
    <w:rsid w:val="003E24D9"/>
    <w:rsid w:val="003E295C"/>
    <w:rsid w:val="003E5BAA"/>
    <w:rsid w:val="003E6AA2"/>
    <w:rsid w:val="003F18C2"/>
    <w:rsid w:val="003F22A2"/>
    <w:rsid w:val="00400F99"/>
    <w:rsid w:val="00406A82"/>
    <w:rsid w:val="00410086"/>
    <w:rsid w:val="004136AF"/>
    <w:rsid w:val="00416077"/>
    <w:rsid w:val="00420F6B"/>
    <w:rsid w:val="00423E86"/>
    <w:rsid w:val="004250DA"/>
    <w:rsid w:val="0043047C"/>
    <w:rsid w:val="004336D7"/>
    <w:rsid w:val="00435933"/>
    <w:rsid w:val="0044040B"/>
    <w:rsid w:val="00441F9D"/>
    <w:rsid w:val="004434A7"/>
    <w:rsid w:val="00443CBF"/>
    <w:rsid w:val="0046103D"/>
    <w:rsid w:val="00461D6A"/>
    <w:rsid w:val="004635B7"/>
    <w:rsid w:val="00467782"/>
    <w:rsid w:val="004714AA"/>
    <w:rsid w:val="00471C8A"/>
    <w:rsid w:val="00471DB9"/>
    <w:rsid w:val="00492592"/>
    <w:rsid w:val="00494586"/>
    <w:rsid w:val="00494625"/>
    <w:rsid w:val="00495B7C"/>
    <w:rsid w:val="004A253F"/>
    <w:rsid w:val="004A54B8"/>
    <w:rsid w:val="004B0827"/>
    <w:rsid w:val="004B09E2"/>
    <w:rsid w:val="004B1BB8"/>
    <w:rsid w:val="004B3403"/>
    <w:rsid w:val="004B386F"/>
    <w:rsid w:val="004B3D39"/>
    <w:rsid w:val="004B7C85"/>
    <w:rsid w:val="004C62C0"/>
    <w:rsid w:val="004C6FE4"/>
    <w:rsid w:val="004D2C32"/>
    <w:rsid w:val="004D716D"/>
    <w:rsid w:val="004D7280"/>
    <w:rsid w:val="004D7F57"/>
    <w:rsid w:val="004E3E5E"/>
    <w:rsid w:val="004E7627"/>
    <w:rsid w:val="004F0700"/>
    <w:rsid w:val="004F4033"/>
    <w:rsid w:val="004F475B"/>
    <w:rsid w:val="004F5F4E"/>
    <w:rsid w:val="004F6C39"/>
    <w:rsid w:val="00502C24"/>
    <w:rsid w:val="00503154"/>
    <w:rsid w:val="00504258"/>
    <w:rsid w:val="005105B5"/>
    <w:rsid w:val="0051221C"/>
    <w:rsid w:val="005130F6"/>
    <w:rsid w:val="00521EB4"/>
    <w:rsid w:val="0052302A"/>
    <w:rsid w:val="00524AEA"/>
    <w:rsid w:val="005307A3"/>
    <w:rsid w:val="00530F25"/>
    <w:rsid w:val="00531A25"/>
    <w:rsid w:val="005347D8"/>
    <w:rsid w:val="0053567F"/>
    <w:rsid w:val="00535C55"/>
    <w:rsid w:val="005365DD"/>
    <w:rsid w:val="0053690A"/>
    <w:rsid w:val="005429E6"/>
    <w:rsid w:val="00542BB4"/>
    <w:rsid w:val="0054305B"/>
    <w:rsid w:val="00552E45"/>
    <w:rsid w:val="005571AB"/>
    <w:rsid w:val="00561C23"/>
    <w:rsid w:val="0056512B"/>
    <w:rsid w:val="005666E8"/>
    <w:rsid w:val="005706A6"/>
    <w:rsid w:val="00577E32"/>
    <w:rsid w:val="00580FDA"/>
    <w:rsid w:val="005834F0"/>
    <w:rsid w:val="00585834"/>
    <w:rsid w:val="00591AD4"/>
    <w:rsid w:val="005961C5"/>
    <w:rsid w:val="00597E32"/>
    <w:rsid w:val="005A0AA5"/>
    <w:rsid w:val="005A3353"/>
    <w:rsid w:val="005A4C4C"/>
    <w:rsid w:val="005B21E9"/>
    <w:rsid w:val="005B3351"/>
    <w:rsid w:val="005C0049"/>
    <w:rsid w:val="005C09C2"/>
    <w:rsid w:val="005C25D8"/>
    <w:rsid w:val="005C5317"/>
    <w:rsid w:val="005D0AEB"/>
    <w:rsid w:val="005D409B"/>
    <w:rsid w:val="005D4AD0"/>
    <w:rsid w:val="005E2EF3"/>
    <w:rsid w:val="005E5AEC"/>
    <w:rsid w:val="005E6F0E"/>
    <w:rsid w:val="005F049F"/>
    <w:rsid w:val="005F0A8C"/>
    <w:rsid w:val="005F291D"/>
    <w:rsid w:val="005F73C8"/>
    <w:rsid w:val="00601600"/>
    <w:rsid w:val="00604EAC"/>
    <w:rsid w:val="0060690D"/>
    <w:rsid w:val="0060731F"/>
    <w:rsid w:val="006073EC"/>
    <w:rsid w:val="00607F0F"/>
    <w:rsid w:val="0061038C"/>
    <w:rsid w:val="00611194"/>
    <w:rsid w:val="00615EE8"/>
    <w:rsid w:val="006171FD"/>
    <w:rsid w:val="00621FE8"/>
    <w:rsid w:val="00622BF6"/>
    <w:rsid w:val="00630263"/>
    <w:rsid w:val="00630F6A"/>
    <w:rsid w:val="0063172B"/>
    <w:rsid w:val="00632F8B"/>
    <w:rsid w:val="00634003"/>
    <w:rsid w:val="0063498A"/>
    <w:rsid w:val="00637537"/>
    <w:rsid w:val="00637EC9"/>
    <w:rsid w:val="0064023A"/>
    <w:rsid w:val="00641C8E"/>
    <w:rsid w:val="0064603B"/>
    <w:rsid w:val="00646832"/>
    <w:rsid w:val="0064690A"/>
    <w:rsid w:val="00651F41"/>
    <w:rsid w:val="0066481E"/>
    <w:rsid w:val="00667745"/>
    <w:rsid w:val="0066797E"/>
    <w:rsid w:val="00673B8E"/>
    <w:rsid w:val="00674243"/>
    <w:rsid w:val="00675870"/>
    <w:rsid w:val="006811FA"/>
    <w:rsid w:val="00681DBE"/>
    <w:rsid w:val="00683511"/>
    <w:rsid w:val="00685566"/>
    <w:rsid w:val="00686B58"/>
    <w:rsid w:val="006907DE"/>
    <w:rsid w:val="00690D4C"/>
    <w:rsid w:val="00694CA4"/>
    <w:rsid w:val="00695BAE"/>
    <w:rsid w:val="006A3844"/>
    <w:rsid w:val="006A4F9E"/>
    <w:rsid w:val="006B6FC2"/>
    <w:rsid w:val="006C10BE"/>
    <w:rsid w:val="006C4CA1"/>
    <w:rsid w:val="006C4EF9"/>
    <w:rsid w:val="006C5E6A"/>
    <w:rsid w:val="006C7DB2"/>
    <w:rsid w:val="006D0BD9"/>
    <w:rsid w:val="006D1530"/>
    <w:rsid w:val="006D4319"/>
    <w:rsid w:val="006D6C8C"/>
    <w:rsid w:val="006D6F9D"/>
    <w:rsid w:val="006D7B35"/>
    <w:rsid w:val="006E7533"/>
    <w:rsid w:val="006E7CE4"/>
    <w:rsid w:val="006F2327"/>
    <w:rsid w:val="006F7CE1"/>
    <w:rsid w:val="007025A2"/>
    <w:rsid w:val="00702793"/>
    <w:rsid w:val="007101AA"/>
    <w:rsid w:val="00711CCA"/>
    <w:rsid w:val="00716844"/>
    <w:rsid w:val="007219BB"/>
    <w:rsid w:val="0072332F"/>
    <w:rsid w:val="007247D7"/>
    <w:rsid w:val="00730191"/>
    <w:rsid w:val="007379CC"/>
    <w:rsid w:val="00742B40"/>
    <w:rsid w:val="00745AA5"/>
    <w:rsid w:val="007508DE"/>
    <w:rsid w:val="00753721"/>
    <w:rsid w:val="00753A96"/>
    <w:rsid w:val="007558AC"/>
    <w:rsid w:val="00755EB8"/>
    <w:rsid w:val="007565D6"/>
    <w:rsid w:val="00757052"/>
    <w:rsid w:val="007602C8"/>
    <w:rsid w:val="007620F0"/>
    <w:rsid w:val="00762392"/>
    <w:rsid w:val="00762E01"/>
    <w:rsid w:val="0076382C"/>
    <w:rsid w:val="00763BEE"/>
    <w:rsid w:val="00766A8C"/>
    <w:rsid w:val="00767B82"/>
    <w:rsid w:val="00770FBF"/>
    <w:rsid w:val="007776B9"/>
    <w:rsid w:val="00781A0B"/>
    <w:rsid w:val="00783C51"/>
    <w:rsid w:val="00786EF2"/>
    <w:rsid w:val="00787FC8"/>
    <w:rsid w:val="0079094C"/>
    <w:rsid w:val="0079172B"/>
    <w:rsid w:val="00793850"/>
    <w:rsid w:val="0079405E"/>
    <w:rsid w:val="00796892"/>
    <w:rsid w:val="007972FB"/>
    <w:rsid w:val="00797FE2"/>
    <w:rsid w:val="007A1D16"/>
    <w:rsid w:val="007A26D8"/>
    <w:rsid w:val="007A4900"/>
    <w:rsid w:val="007B0873"/>
    <w:rsid w:val="007B1D31"/>
    <w:rsid w:val="007B53FA"/>
    <w:rsid w:val="007C3509"/>
    <w:rsid w:val="007C6B21"/>
    <w:rsid w:val="007C6BFD"/>
    <w:rsid w:val="007C6E2C"/>
    <w:rsid w:val="007D136B"/>
    <w:rsid w:val="007D31BD"/>
    <w:rsid w:val="007D3E4D"/>
    <w:rsid w:val="007D612D"/>
    <w:rsid w:val="007D6CED"/>
    <w:rsid w:val="007E35AC"/>
    <w:rsid w:val="007E7B04"/>
    <w:rsid w:val="007F1BE2"/>
    <w:rsid w:val="007F7E36"/>
    <w:rsid w:val="00801AD9"/>
    <w:rsid w:val="00805A99"/>
    <w:rsid w:val="008066CE"/>
    <w:rsid w:val="00806E93"/>
    <w:rsid w:val="00807016"/>
    <w:rsid w:val="00807565"/>
    <w:rsid w:val="00810280"/>
    <w:rsid w:val="00810973"/>
    <w:rsid w:val="008112B5"/>
    <w:rsid w:val="00812E78"/>
    <w:rsid w:val="0081304A"/>
    <w:rsid w:val="00814DDB"/>
    <w:rsid w:val="00815B54"/>
    <w:rsid w:val="00820B79"/>
    <w:rsid w:val="00821AA9"/>
    <w:rsid w:val="00823227"/>
    <w:rsid w:val="00823C59"/>
    <w:rsid w:val="00825F44"/>
    <w:rsid w:val="008311AD"/>
    <w:rsid w:val="008318C8"/>
    <w:rsid w:val="00832E87"/>
    <w:rsid w:val="0083789A"/>
    <w:rsid w:val="008379AA"/>
    <w:rsid w:val="00837B24"/>
    <w:rsid w:val="008425B7"/>
    <w:rsid w:val="00844072"/>
    <w:rsid w:val="00851100"/>
    <w:rsid w:val="00851641"/>
    <w:rsid w:val="008548D4"/>
    <w:rsid w:val="00855460"/>
    <w:rsid w:val="00862029"/>
    <w:rsid w:val="00863F01"/>
    <w:rsid w:val="00864090"/>
    <w:rsid w:val="00864C9C"/>
    <w:rsid w:val="008665BB"/>
    <w:rsid w:val="008713F5"/>
    <w:rsid w:val="00874698"/>
    <w:rsid w:val="008801FE"/>
    <w:rsid w:val="008911DC"/>
    <w:rsid w:val="0089344C"/>
    <w:rsid w:val="008939AF"/>
    <w:rsid w:val="00896CA8"/>
    <w:rsid w:val="008A699C"/>
    <w:rsid w:val="008A7997"/>
    <w:rsid w:val="008B58B2"/>
    <w:rsid w:val="008B6B71"/>
    <w:rsid w:val="008B6D22"/>
    <w:rsid w:val="008C01BA"/>
    <w:rsid w:val="008C26B1"/>
    <w:rsid w:val="008C2D47"/>
    <w:rsid w:val="008D7652"/>
    <w:rsid w:val="008E0635"/>
    <w:rsid w:val="008E06F0"/>
    <w:rsid w:val="008E163D"/>
    <w:rsid w:val="008E3A25"/>
    <w:rsid w:val="008F6912"/>
    <w:rsid w:val="008F6DAE"/>
    <w:rsid w:val="00903A58"/>
    <w:rsid w:val="009054AC"/>
    <w:rsid w:val="00905F1F"/>
    <w:rsid w:val="00906B00"/>
    <w:rsid w:val="00922225"/>
    <w:rsid w:val="009227D5"/>
    <w:rsid w:val="0092350F"/>
    <w:rsid w:val="00923818"/>
    <w:rsid w:val="00926475"/>
    <w:rsid w:val="009313F4"/>
    <w:rsid w:val="00931755"/>
    <w:rsid w:val="00932200"/>
    <w:rsid w:val="0093286E"/>
    <w:rsid w:val="00933CE8"/>
    <w:rsid w:val="009345B3"/>
    <w:rsid w:val="00936E21"/>
    <w:rsid w:val="009403EE"/>
    <w:rsid w:val="009405F5"/>
    <w:rsid w:val="00943006"/>
    <w:rsid w:val="00945A9C"/>
    <w:rsid w:val="00946BB8"/>
    <w:rsid w:val="0094747B"/>
    <w:rsid w:val="009511E6"/>
    <w:rsid w:val="00952480"/>
    <w:rsid w:val="00952ADF"/>
    <w:rsid w:val="009534DD"/>
    <w:rsid w:val="009535B2"/>
    <w:rsid w:val="009542BB"/>
    <w:rsid w:val="00954472"/>
    <w:rsid w:val="009546C0"/>
    <w:rsid w:val="00957785"/>
    <w:rsid w:val="009617E5"/>
    <w:rsid w:val="00961A11"/>
    <w:rsid w:val="00965B1D"/>
    <w:rsid w:val="009672B2"/>
    <w:rsid w:val="009705EA"/>
    <w:rsid w:val="0097087F"/>
    <w:rsid w:val="00974945"/>
    <w:rsid w:val="009800B0"/>
    <w:rsid w:val="00981610"/>
    <w:rsid w:val="009822B3"/>
    <w:rsid w:val="0098554A"/>
    <w:rsid w:val="009859C3"/>
    <w:rsid w:val="0098766C"/>
    <w:rsid w:val="0099009F"/>
    <w:rsid w:val="00990B97"/>
    <w:rsid w:val="009935AF"/>
    <w:rsid w:val="00994A20"/>
    <w:rsid w:val="00994CC7"/>
    <w:rsid w:val="00995E9B"/>
    <w:rsid w:val="009A3B25"/>
    <w:rsid w:val="009A4A25"/>
    <w:rsid w:val="009A56CE"/>
    <w:rsid w:val="009A715D"/>
    <w:rsid w:val="009B0357"/>
    <w:rsid w:val="009B3E72"/>
    <w:rsid w:val="009B483F"/>
    <w:rsid w:val="009B6136"/>
    <w:rsid w:val="009B61A5"/>
    <w:rsid w:val="009B79DE"/>
    <w:rsid w:val="009C3756"/>
    <w:rsid w:val="009C41EC"/>
    <w:rsid w:val="009D4B97"/>
    <w:rsid w:val="009D5388"/>
    <w:rsid w:val="009D5C27"/>
    <w:rsid w:val="009D7824"/>
    <w:rsid w:val="009F446F"/>
    <w:rsid w:val="009F5B08"/>
    <w:rsid w:val="009F78B2"/>
    <w:rsid w:val="009F7F3B"/>
    <w:rsid w:val="00A00245"/>
    <w:rsid w:val="00A03420"/>
    <w:rsid w:val="00A1089A"/>
    <w:rsid w:val="00A132BF"/>
    <w:rsid w:val="00A15C27"/>
    <w:rsid w:val="00A2249A"/>
    <w:rsid w:val="00A23447"/>
    <w:rsid w:val="00A27C8E"/>
    <w:rsid w:val="00A30BF1"/>
    <w:rsid w:val="00A3249D"/>
    <w:rsid w:val="00A35D26"/>
    <w:rsid w:val="00A3603A"/>
    <w:rsid w:val="00A3603C"/>
    <w:rsid w:val="00A36D69"/>
    <w:rsid w:val="00A412E2"/>
    <w:rsid w:val="00A442FC"/>
    <w:rsid w:val="00A457C4"/>
    <w:rsid w:val="00A46994"/>
    <w:rsid w:val="00A47681"/>
    <w:rsid w:val="00A5059F"/>
    <w:rsid w:val="00A527BF"/>
    <w:rsid w:val="00A538E4"/>
    <w:rsid w:val="00A5606E"/>
    <w:rsid w:val="00A61654"/>
    <w:rsid w:val="00A64F0C"/>
    <w:rsid w:val="00A66346"/>
    <w:rsid w:val="00A74083"/>
    <w:rsid w:val="00A775F3"/>
    <w:rsid w:val="00A8214F"/>
    <w:rsid w:val="00A83E7D"/>
    <w:rsid w:val="00A90643"/>
    <w:rsid w:val="00A90F6A"/>
    <w:rsid w:val="00A92339"/>
    <w:rsid w:val="00A94196"/>
    <w:rsid w:val="00A94879"/>
    <w:rsid w:val="00A96B48"/>
    <w:rsid w:val="00AA1963"/>
    <w:rsid w:val="00AA3FC2"/>
    <w:rsid w:val="00AA6988"/>
    <w:rsid w:val="00AB0D4B"/>
    <w:rsid w:val="00AB4636"/>
    <w:rsid w:val="00AB5D3D"/>
    <w:rsid w:val="00AB6DD4"/>
    <w:rsid w:val="00AB7509"/>
    <w:rsid w:val="00AB76A8"/>
    <w:rsid w:val="00AC1C10"/>
    <w:rsid w:val="00AC52C4"/>
    <w:rsid w:val="00AD1315"/>
    <w:rsid w:val="00AD16B2"/>
    <w:rsid w:val="00AD74E6"/>
    <w:rsid w:val="00AE4D31"/>
    <w:rsid w:val="00AF2A6D"/>
    <w:rsid w:val="00AF6A2F"/>
    <w:rsid w:val="00B005F5"/>
    <w:rsid w:val="00B0435D"/>
    <w:rsid w:val="00B105DA"/>
    <w:rsid w:val="00B13655"/>
    <w:rsid w:val="00B13A74"/>
    <w:rsid w:val="00B15FF0"/>
    <w:rsid w:val="00B1601C"/>
    <w:rsid w:val="00B16EC2"/>
    <w:rsid w:val="00B17225"/>
    <w:rsid w:val="00B22810"/>
    <w:rsid w:val="00B24134"/>
    <w:rsid w:val="00B242C9"/>
    <w:rsid w:val="00B306E1"/>
    <w:rsid w:val="00B348D4"/>
    <w:rsid w:val="00B43AE7"/>
    <w:rsid w:val="00B46678"/>
    <w:rsid w:val="00B537FE"/>
    <w:rsid w:val="00B5402A"/>
    <w:rsid w:val="00B5425A"/>
    <w:rsid w:val="00B561D5"/>
    <w:rsid w:val="00B56405"/>
    <w:rsid w:val="00B62F80"/>
    <w:rsid w:val="00B65E7B"/>
    <w:rsid w:val="00B65FCA"/>
    <w:rsid w:val="00B6786B"/>
    <w:rsid w:val="00B75AE6"/>
    <w:rsid w:val="00B75DD2"/>
    <w:rsid w:val="00B75DFD"/>
    <w:rsid w:val="00B77EA0"/>
    <w:rsid w:val="00B812C6"/>
    <w:rsid w:val="00B87676"/>
    <w:rsid w:val="00B9040C"/>
    <w:rsid w:val="00B918E6"/>
    <w:rsid w:val="00B971F9"/>
    <w:rsid w:val="00B97B9B"/>
    <w:rsid w:val="00BA344B"/>
    <w:rsid w:val="00BA4CDA"/>
    <w:rsid w:val="00BB0520"/>
    <w:rsid w:val="00BB33F8"/>
    <w:rsid w:val="00BB6F68"/>
    <w:rsid w:val="00BB7229"/>
    <w:rsid w:val="00BC5CE8"/>
    <w:rsid w:val="00BD0D6A"/>
    <w:rsid w:val="00BE411E"/>
    <w:rsid w:val="00BE5421"/>
    <w:rsid w:val="00BE7F2C"/>
    <w:rsid w:val="00BF4FEF"/>
    <w:rsid w:val="00C01537"/>
    <w:rsid w:val="00C01E2C"/>
    <w:rsid w:val="00C0280B"/>
    <w:rsid w:val="00C02E64"/>
    <w:rsid w:val="00C070D2"/>
    <w:rsid w:val="00C146D8"/>
    <w:rsid w:val="00C2232A"/>
    <w:rsid w:val="00C23096"/>
    <w:rsid w:val="00C337C2"/>
    <w:rsid w:val="00C36966"/>
    <w:rsid w:val="00C40C33"/>
    <w:rsid w:val="00C4163D"/>
    <w:rsid w:val="00C41D8B"/>
    <w:rsid w:val="00C4216E"/>
    <w:rsid w:val="00C458B8"/>
    <w:rsid w:val="00C50590"/>
    <w:rsid w:val="00C51478"/>
    <w:rsid w:val="00C5619C"/>
    <w:rsid w:val="00C56E55"/>
    <w:rsid w:val="00C60B7C"/>
    <w:rsid w:val="00C61153"/>
    <w:rsid w:val="00C64E26"/>
    <w:rsid w:val="00C7022E"/>
    <w:rsid w:val="00C73BFF"/>
    <w:rsid w:val="00C73F70"/>
    <w:rsid w:val="00C74239"/>
    <w:rsid w:val="00C74378"/>
    <w:rsid w:val="00C7543E"/>
    <w:rsid w:val="00C8079F"/>
    <w:rsid w:val="00C817E2"/>
    <w:rsid w:val="00C822CE"/>
    <w:rsid w:val="00C840D5"/>
    <w:rsid w:val="00C84AE5"/>
    <w:rsid w:val="00C857F9"/>
    <w:rsid w:val="00C85BAB"/>
    <w:rsid w:val="00C94CB6"/>
    <w:rsid w:val="00C95CA6"/>
    <w:rsid w:val="00C95CA7"/>
    <w:rsid w:val="00C97B31"/>
    <w:rsid w:val="00CA03C7"/>
    <w:rsid w:val="00CA09F6"/>
    <w:rsid w:val="00CA5449"/>
    <w:rsid w:val="00CA6162"/>
    <w:rsid w:val="00CB00EE"/>
    <w:rsid w:val="00CB1FE0"/>
    <w:rsid w:val="00CB24AC"/>
    <w:rsid w:val="00CB2E24"/>
    <w:rsid w:val="00CB4534"/>
    <w:rsid w:val="00CB6DA6"/>
    <w:rsid w:val="00CC22F0"/>
    <w:rsid w:val="00CC6257"/>
    <w:rsid w:val="00CC69E7"/>
    <w:rsid w:val="00CC7A6C"/>
    <w:rsid w:val="00CE05FF"/>
    <w:rsid w:val="00CE0F14"/>
    <w:rsid w:val="00CE10CF"/>
    <w:rsid w:val="00CE3E56"/>
    <w:rsid w:val="00CE3F60"/>
    <w:rsid w:val="00CE44CC"/>
    <w:rsid w:val="00CE4FB7"/>
    <w:rsid w:val="00CE5568"/>
    <w:rsid w:val="00CF176F"/>
    <w:rsid w:val="00CF447A"/>
    <w:rsid w:val="00CF6E43"/>
    <w:rsid w:val="00CF7B24"/>
    <w:rsid w:val="00D013DF"/>
    <w:rsid w:val="00D03BA8"/>
    <w:rsid w:val="00D061BA"/>
    <w:rsid w:val="00D11515"/>
    <w:rsid w:val="00D13CCA"/>
    <w:rsid w:val="00D14067"/>
    <w:rsid w:val="00D149D3"/>
    <w:rsid w:val="00D213C0"/>
    <w:rsid w:val="00D214E7"/>
    <w:rsid w:val="00D2601F"/>
    <w:rsid w:val="00D26D11"/>
    <w:rsid w:val="00D353A2"/>
    <w:rsid w:val="00D36BBF"/>
    <w:rsid w:val="00D415AF"/>
    <w:rsid w:val="00D4256B"/>
    <w:rsid w:val="00D47433"/>
    <w:rsid w:val="00D63C91"/>
    <w:rsid w:val="00D65642"/>
    <w:rsid w:val="00D661EC"/>
    <w:rsid w:val="00D71F59"/>
    <w:rsid w:val="00D73F44"/>
    <w:rsid w:val="00D74B28"/>
    <w:rsid w:val="00D752B2"/>
    <w:rsid w:val="00D80F25"/>
    <w:rsid w:val="00D81814"/>
    <w:rsid w:val="00D82FC1"/>
    <w:rsid w:val="00D8322B"/>
    <w:rsid w:val="00D838C2"/>
    <w:rsid w:val="00D85B16"/>
    <w:rsid w:val="00D85FD3"/>
    <w:rsid w:val="00D9037E"/>
    <w:rsid w:val="00D918D1"/>
    <w:rsid w:val="00D93CD6"/>
    <w:rsid w:val="00D95D7D"/>
    <w:rsid w:val="00D969CA"/>
    <w:rsid w:val="00D97A50"/>
    <w:rsid w:val="00DA2936"/>
    <w:rsid w:val="00DA3914"/>
    <w:rsid w:val="00DA570B"/>
    <w:rsid w:val="00DB2174"/>
    <w:rsid w:val="00DB491D"/>
    <w:rsid w:val="00DC268D"/>
    <w:rsid w:val="00DD13D5"/>
    <w:rsid w:val="00DD7ADE"/>
    <w:rsid w:val="00DE1984"/>
    <w:rsid w:val="00DE290D"/>
    <w:rsid w:val="00DE36DD"/>
    <w:rsid w:val="00DE43A1"/>
    <w:rsid w:val="00DE722A"/>
    <w:rsid w:val="00DF064C"/>
    <w:rsid w:val="00DF1732"/>
    <w:rsid w:val="00DF2222"/>
    <w:rsid w:val="00DF226C"/>
    <w:rsid w:val="00DF33E4"/>
    <w:rsid w:val="00DF6080"/>
    <w:rsid w:val="00DF7AF7"/>
    <w:rsid w:val="00DF7C2E"/>
    <w:rsid w:val="00E002FE"/>
    <w:rsid w:val="00E0164F"/>
    <w:rsid w:val="00E01E9F"/>
    <w:rsid w:val="00E01F62"/>
    <w:rsid w:val="00E038CD"/>
    <w:rsid w:val="00E053D2"/>
    <w:rsid w:val="00E06733"/>
    <w:rsid w:val="00E27CBE"/>
    <w:rsid w:val="00E30213"/>
    <w:rsid w:val="00E32548"/>
    <w:rsid w:val="00E332F7"/>
    <w:rsid w:val="00E33F44"/>
    <w:rsid w:val="00E34434"/>
    <w:rsid w:val="00E371C9"/>
    <w:rsid w:val="00E409C6"/>
    <w:rsid w:val="00E52A2D"/>
    <w:rsid w:val="00E55D27"/>
    <w:rsid w:val="00E56887"/>
    <w:rsid w:val="00E601F5"/>
    <w:rsid w:val="00E6493D"/>
    <w:rsid w:val="00E64C22"/>
    <w:rsid w:val="00E7356C"/>
    <w:rsid w:val="00E73D21"/>
    <w:rsid w:val="00E76743"/>
    <w:rsid w:val="00E81D5F"/>
    <w:rsid w:val="00E8477C"/>
    <w:rsid w:val="00E84853"/>
    <w:rsid w:val="00E86951"/>
    <w:rsid w:val="00E906B0"/>
    <w:rsid w:val="00EA11E3"/>
    <w:rsid w:val="00EA5F61"/>
    <w:rsid w:val="00EB1D78"/>
    <w:rsid w:val="00EB45EC"/>
    <w:rsid w:val="00EB6A11"/>
    <w:rsid w:val="00EC1D4A"/>
    <w:rsid w:val="00EC3E40"/>
    <w:rsid w:val="00EC68C5"/>
    <w:rsid w:val="00ED1618"/>
    <w:rsid w:val="00ED1924"/>
    <w:rsid w:val="00ED36EE"/>
    <w:rsid w:val="00EE77D3"/>
    <w:rsid w:val="00EF0483"/>
    <w:rsid w:val="00EF171D"/>
    <w:rsid w:val="00EF6731"/>
    <w:rsid w:val="00EF691B"/>
    <w:rsid w:val="00EF7213"/>
    <w:rsid w:val="00F00C01"/>
    <w:rsid w:val="00F05A5F"/>
    <w:rsid w:val="00F10043"/>
    <w:rsid w:val="00F152B5"/>
    <w:rsid w:val="00F1555D"/>
    <w:rsid w:val="00F16EC5"/>
    <w:rsid w:val="00F17399"/>
    <w:rsid w:val="00F20470"/>
    <w:rsid w:val="00F23F0D"/>
    <w:rsid w:val="00F32149"/>
    <w:rsid w:val="00F33C16"/>
    <w:rsid w:val="00F33EA5"/>
    <w:rsid w:val="00F36543"/>
    <w:rsid w:val="00F40C99"/>
    <w:rsid w:val="00F42EF7"/>
    <w:rsid w:val="00F447C9"/>
    <w:rsid w:val="00F448F6"/>
    <w:rsid w:val="00F44B29"/>
    <w:rsid w:val="00F471C2"/>
    <w:rsid w:val="00F4758A"/>
    <w:rsid w:val="00F50A5A"/>
    <w:rsid w:val="00F55723"/>
    <w:rsid w:val="00F57274"/>
    <w:rsid w:val="00F72A34"/>
    <w:rsid w:val="00F72E36"/>
    <w:rsid w:val="00F72F24"/>
    <w:rsid w:val="00F73099"/>
    <w:rsid w:val="00F75639"/>
    <w:rsid w:val="00F82933"/>
    <w:rsid w:val="00F8366A"/>
    <w:rsid w:val="00F92C17"/>
    <w:rsid w:val="00F95294"/>
    <w:rsid w:val="00F97094"/>
    <w:rsid w:val="00F97C18"/>
    <w:rsid w:val="00FA001B"/>
    <w:rsid w:val="00FA3DD9"/>
    <w:rsid w:val="00FB08E5"/>
    <w:rsid w:val="00FB12EB"/>
    <w:rsid w:val="00FB1873"/>
    <w:rsid w:val="00FB27E8"/>
    <w:rsid w:val="00FB2E1F"/>
    <w:rsid w:val="00FB3ECD"/>
    <w:rsid w:val="00FB57FD"/>
    <w:rsid w:val="00FB631F"/>
    <w:rsid w:val="00FC0BC6"/>
    <w:rsid w:val="00FC0F71"/>
    <w:rsid w:val="00FC175B"/>
    <w:rsid w:val="00FC200B"/>
    <w:rsid w:val="00FC40AA"/>
    <w:rsid w:val="00FC497B"/>
    <w:rsid w:val="00FC7963"/>
    <w:rsid w:val="00FD08B7"/>
    <w:rsid w:val="00FD1231"/>
    <w:rsid w:val="00FD665F"/>
    <w:rsid w:val="00FD6E6B"/>
    <w:rsid w:val="00FE00F6"/>
    <w:rsid w:val="00FE1412"/>
    <w:rsid w:val="00FE18AD"/>
    <w:rsid w:val="00FE3361"/>
    <w:rsid w:val="00FE4E2F"/>
    <w:rsid w:val="00FF2DE7"/>
    <w:rsid w:val="00FF322A"/>
    <w:rsid w:val="00FF3CE6"/>
    <w:rsid w:val="00FF66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52AA77CE-68C8-46BD-8D13-179B208C8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4CA4"/>
    <w:pPr>
      <w:widowControl w:val="0"/>
      <w:spacing w:line="280" w:lineRule="atLeast"/>
      <w:jc w:val="both"/>
    </w:pPr>
    <w:rPr>
      <w:rFonts w:ascii="Arial" w:hAnsi="Arial" w:cs="Arial"/>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p10">
    <w:name w:val="p10"/>
    <w:rsid w:val="009C41EC"/>
    <w:rPr>
      <w:rFonts w:cs="Times New Roman"/>
    </w:rPr>
  </w:style>
  <w:style w:type="paragraph" w:styleId="a3">
    <w:name w:val="Balloon Text"/>
    <w:basedOn w:val="a"/>
    <w:semiHidden/>
    <w:rsid w:val="00F92C17"/>
    <w:rPr>
      <w:sz w:val="18"/>
      <w:szCs w:val="18"/>
    </w:rPr>
  </w:style>
  <w:style w:type="paragraph" w:styleId="a4">
    <w:name w:val="header"/>
    <w:basedOn w:val="a"/>
    <w:link w:val="a5"/>
    <w:uiPriority w:val="99"/>
    <w:unhideWhenUsed/>
    <w:rsid w:val="00C40C33"/>
    <w:pPr>
      <w:pBdr>
        <w:bottom w:val="single" w:sz="6" w:space="1" w:color="auto"/>
      </w:pBdr>
      <w:tabs>
        <w:tab w:val="center" w:pos="4153"/>
        <w:tab w:val="right" w:pos="8306"/>
      </w:tabs>
      <w:snapToGrid w:val="0"/>
      <w:spacing w:line="240" w:lineRule="atLeast"/>
      <w:jc w:val="center"/>
    </w:pPr>
    <w:rPr>
      <w:rFonts w:cs="Times New Roman"/>
      <w:sz w:val="18"/>
      <w:szCs w:val="18"/>
      <w:lang w:val="x-none"/>
    </w:rPr>
  </w:style>
  <w:style w:type="character" w:customStyle="1" w:styleId="a5">
    <w:name w:val="页眉 字符"/>
    <w:link w:val="a4"/>
    <w:uiPriority w:val="99"/>
    <w:rsid w:val="00C40C33"/>
    <w:rPr>
      <w:rFonts w:ascii="Arial" w:hAnsi="Arial" w:cs="Arial"/>
      <w:sz w:val="18"/>
      <w:szCs w:val="18"/>
      <w:lang w:eastAsia="en-US"/>
    </w:rPr>
  </w:style>
  <w:style w:type="paragraph" w:styleId="a6">
    <w:name w:val="footer"/>
    <w:basedOn w:val="a"/>
    <w:link w:val="a7"/>
    <w:uiPriority w:val="99"/>
    <w:unhideWhenUsed/>
    <w:rsid w:val="00C40C33"/>
    <w:pPr>
      <w:tabs>
        <w:tab w:val="center" w:pos="4153"/>
        <w:tab w:val="right" w:pos="8306"/>
      </w:tabs>
      <w:snapToGrid w:val="0"/>
      <w:spacing w:line="240" w:lineRule="atLeast"/>
      <w:jc w:val="left"/>
    </w:pPr>
    <w:rPr>
      <w:rFonts w:cs="Times New Roman"/>
      <w:sz w:val="18"/>
      <w:szCs w:val="18"/>
      <w:lang w:val="x-none"/>
    </w:rPr>
  </w:style>
  <w:style w:type="character" w:customStyle="1" w:styleId="a7">
    <w:name w:val="页脚 字符"/>
    <w:link w:val="a6"/>
    <w:uiPriority w:val="99"/>
    <w:rsid w:val="00C40C33"/>
    <w:rPr>
      <w:rFonts w:ascii="Arial" w:hAnsi="Arial" w:cs="Arial"/>
      <w:sz w:val="18"/>
      <w:szCs w:val="18"/>
      <w:lang w:eastAsia="en-US"/>
    </w:rPr>
  </w:style>
  <w:style w:type="character" w:styleId="a8">
    <w:name w:val="annotation reference"/>
    <w:semiHidden/>
    <w:rsid w:val="003D644E"/>
    <w:rPr>
      <w:sz w:val="16"/>
      <w:szCs w:val="16"/>
    </w:rPr>
  </w:style>
  <w:style w:type="paragraph" w:styleId="a9">
    <w:name w:val="annotation text"/>
    <w:basedOn w:val="a"/>
    <w:semiHidden/>
    <w:rsid w:val="003D644E"/>
    <w:rPr>
      <w:sz w:val="20"/>
      <w:szCs w:val="20"/>
    </w:rPr>
  </w:style>
  <w:style w:type="paragraph" w:styleId="aa">
    <w:name w:val="annotation subject"/>
    <w:basedOn w:val="a9"/>
    <w:next w:val="a9"/>
    <w:semiHidden/>
    <w:rsid w:val="003D644E"/>
    <w:rPr>
      <w:b/>
      <w:bCs/>
    </w:rPr>
  </w:style>
  <w:style w:type="table" w:styleId="ab">
    <w:name w:val="Table Grid"/>
    <w:basedOn w:val="a1"/>
    <w:uiPriority w:val="59"/>
    <w:rsid w:val="00F471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Revision"/>
    <w:hidden/>
    <w:uiPriority w:val="99"/>
    <w:semiHidden/>
    <w:rsid w:val="00E053D2"/>
    <w:rPr>
      <w:rFonts w:ascii="Arial" w:hAnsi="Arial" w:cs="Arial"/>
      <w:sz w:val="22"/>
      <w:szCs w:val="22"/>
      <w:lang w:eastAsia="en-US"/>
    </w:rPr>
  </w:style>
  <w:style w:type="paragraph" w:styleId="HTML">
    <w:name w:val="HTML Preformatted"/>
    <w:basedOn w:val="a"/>
    <w:link w:val="HTML0"/>
    <w:uiPriority w:val="99"/>
    <w:semiHidden/>
    <w:unhideWhenUsed/>
    <w:rsid w:val="00AE4D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sz w:val="24"/>
      <w:szCs w:val="24"/>
      <w:lang w:eastAsia="zh-CN"/>
    </w:rPr>
  </w:style>
  <w:style w:type="character" w:customStyle="1" w:styleId="HTML0">
    <w:name w:val="HTML 预设格式 字符"/>
    <w:basedOn w:val="a0"/>
    <w:link w:val="HTML"/>
    <w:uiPriority w:val="99"/>
    <w:semiHidden/>
    <w:rsid w:val="00AE4D31"/>
    <w:rPr>
      <w:rFonts w:ascii="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22567">
      <w:bodyDiv w:val="1"/>
      <w:marLeft w:val="0"/>
      <w:marRight w:val="0"/>
      <w:marTop w:val="0"/>
      <w:marBottom w:val="0"/>
      <w:divBdr>
        <w:top w:val="none" w:sz="0" w:space="0" w:color="auto"/>
        <w:left w:val="none" w:sz="0" w:space="0" w:color="auto"/>
        <w:bottom w:val="none" w:sz="0" w:space="0" w:color="auto"/>
        <w:right w:val="none" w:sz="0" w:space="0" w:color="auto"/>
      </w:divBdr>
    </w:div>
    <w:div w:id="110898812">
      <w:bodyDiv w:val="1"/>
      <w:marLeft w:val="0"/>
      <w:marRight w:val="0"/>
      <w:marTop w:val="0"/>
      <w:marBottom w:val="0"/>
      <w:divBdr>
        <w:top w:val="none" w:sz="0" w:space="0" w:color="auto"/>
        <w:left w:val="none" w:sz="0" w:space="0" w:color="auto"/>
        <w:bottom w:val="none" w:sz="0" w:space="0" w:color="auto"/>
        <w:right w:val="none" w:sz="0" w:space="0" w:color="auto"/>
      </w:divBdr>
    </w:div>
    <w:div w:id="135923656">
      <w:bodyDiv w:val="1"/>
      <w:marLeft w:val="0"/>
      <w:marRight w:val="0"/>
      <w:marTop w:val="0"/>
      <w:marBottom w:val="0"/>
      <w:divBdr>
        <w:top w:val="none" w:sz="0" w:space="0" w:color="auto"/>
        <w:left w:val="none" w:sz="0" w:space="0" w:color="auto"/>
        <w:bottom w:val="none" w:sz="0" w:space="0" w:color="auto"/>
        <w:right w:val="none" w:sz="0" w:space="0" w:color="auto"/>
      </w:divBdr>
    </w:div>
    <w:div w:id="420218142">
      <w:bodyDiv w:val="1"/>
      <w:marLeft w:val="0"/>
      <w:marRight w:val="0"/>
      <w:marTop w:val="0"/>
      <w:marBottom w:val="0"/>
      <w:divBdr>
        <w:top w:val="none" w:sz="0" w:space="0" w:color="auto"/>
        <w:left w:val="none" w:sz="0" w:space="0" w:color="auto"/>
        <w:bottom w:val="none" w:sz="0" w:space="0" w:color="auto"/>
        <w:right w:val="none" w:sz="0" w:space="0" w:color="auto"/>
      </w:divBdr>
    </w:div>
    <w:div w:id="478301680">
      <w:bodyDiv w:val="1"/>
      <w:marLeft w:val="0"/>
      <w:marRight w:val="0"/>
      <w:marTop w:val="0"/>
      <w:marBottom w:val="0"/>
      <w:divBdr>
        <w:top w:val="none" w:sz="0" w:space="0" w:color="auto"/>
        <w:left w:val="none" w:sz="0" w:space="0" w:color="auto"/>
        <w:bottom w:val="none" w:sz="0" w:space="0" w:color="auto"/>
        <w:right w:val="none" w:sz="0" w:space="0" w:color="auto"/>
      </w:divBdr>
    </w:div>
    <w:div w:id="481316507">
      <w:bodyDiv w:val="1"/>
      <w:marLeft w:val="0"/>
      <w:marRight w:val="0"/>
      <w:marTop w:val="0"/>
      <w:marBottom w:val="0"/>
      <w:divBdr>
        <w:top w:val="none" w:sz="0" w:space="0" w:color="auto"/>
        <w:left w:val="none" w:sz="0" w:space="0" w:color="auto"/>
        <w:bottom w:val="none" w:sz="0" w:space="0" w:color="auto"/>
        <w:right w:val="none" w:sz="0" w:space="0" w:color="auto"/>
      </w:divBdr>
    </w:div>
    <w:div w:id="982739501">
      <w:bodyDiv w:val="1"/>
      <w:marLeft w:val="0"/>
      <w:marRight w:val="0"/>
      <w:marTop w:val="0"/>
      <w:marBottom w:val="0"/>
      <w:divBdr>
        <w:top w:val="none" w:sz="0" w:space="0" w:color="auto"/>
        <w:left w:val="none" w:sz="0" w:space="0" w:color="auto"/>
        <w:bottom w:val="none" w:sz="0" w:space="0" w:color="auto"/>
        <w:right w:val="none" w:sz="0" w:space="0" w:color="auto"/>
      </w:divBdr>
    </w:div>
    <w:div w:id="1105812065">
      <w:bodyDiv w:val="1"/>
      <w:marLeft w:val="0"/>
      <w:marRight w:val="0"/>
      <w:marTop w:val="0"/>
      <w:marBottom w:val="0"/>
      <w:divBdr>
        <w:top w:val="none" w:sz="0" w:space="0" w:color="auto"/>
        <w:left w:val="none" w:sz="0" w:space="0" w:color="auto"/>
        <w:bottom w:val="none" w:sz="0" w:space="0" w:color="auto"/>
        <w:right w:val="none" w:sz="0" w:space="0" w:color="auto"/>
      </w:divBdr>
    </w:div>
    <w:div w:id="1110661785">
      <w:bodyDiv w:val="1"/>
      <w:marLeft w:val="0"/>
      <w:marRight w:val="0"/>
      <w:marTop w:val="0"/>
      <w:marBottom w:val="0"/>
      <w:divBdr>
        <w:top w:val="none" w:sz="0" w:space="0" w:color="auto"/>
        <w:left w:val="none" w:sz="0" w:space="0" w:color="auto"/>
        <w:bottom w:val="none" w:sz="0" w:space="0" w:color="auto"/>
        <w:right w:val="none" w:sz="0" w:space="0" w:color="auto"/>
      </w:divBdr>
    </w:div>
    <w:div w:id="1262909141">
      <w:bodyDiv w:val="1"/>
      <w:marLeft w:val="0"/>
      <w:marRight w:val="0"/>
      <w:marTop w:val="0"/>
      <w:marBottom w:val="0"/>
      <w:divBdr>
        <w:top w:val="none" w:sz="0" w:space="0" w:color="auto"/>
        <w:left w:val="none" w:sz="0" w:space="0" w:color="auto"/>
        <w:bottom w:val="none" w:sz="0" w:space="0" w:color="auto"/>
        <w:right w:val="none" w:sz="0" w:space="0" w:color="auto"/>
      </w:divBdr>
    </w:div>
    <w:div w:id="1294142285">
      <w:bodyDiv w:val="1"/>
      <w:marLeft w:val="0"/>
      <w:marRight w:val="0"/>
      <w:marTop w:val="0"/>
      <w:marBottom w:val="0"/>
      <w:divBdr>
        <w:top w:val="none" w:sz="0" w:space="0" w:color="auto"/>
        <w:left w:val="none" w:sz="0" w:space="0" w:color="auto"/>
        <w:bottom w:val="none" w:sz="0" w:space="0" w:color="auto"/>
        <w:right w:val="none" w:sz="0" w:space="0" w:color="auto"/>
      </w:divBdr>
    </w:div>
    <w:div w:id="1303001089">
      <w:bodyDiv w:val="1"/>
      <w:marLeft w:val="0"/>
      <w:marRight w:val="0"/>
      <w:marTop w:val="0"/>
      <w:marBottom w:val="0"/>
      <w:divBdr>
        <w:top w:val="none" w:sz="0" w:space="0" w:color="auto"/>
        <w:left w:val="none" w:sz="0" w:space="0" w:color="auto"/>
        <w:bottom w:val="none" w:sz="0" w:space="0" w:color="auto"/>
        <w:right w:val="none" w:sz="0" w:space="0" w:color="auto"/>
      </w:divBdr>
    </w:div>
    <w:div w:id="1422144088">
      <w:bodyDiv w:val="1"/>
      <w:marLeft w:val="0"/>
      <w:marRight w:val="0"/>
      <w:marTop w:val="0"/>
      <w:marBottom w:val="0"/>
      <w:divBdr>
        <w:top w:val="none" w:sz="0" w:space="0" w:color="auto"/>
        <w:left w:val="none" w:sz="0" w:space="0" w:color="auto"/>
        <w:bottom w:val="none" w:sz="0" w:space="0" w:color="auto"/>
        <w:right w:val="none" w:sz="0" w:space="0" w:color="auto"/>
      </w:divBdr>
    </w:div>
    <w:div w:id="1607542849">
      <w:bodyDiv w:val="1"/>
      <w:marLeft w:val="0"/>
      <w:marRight w:val="0"/>
      <w:marTop w:val="0"/>
      <w:marBottom w:val="0"/>
      <w:divBdr>
        <w:top w:val="none" w:sz="0" w:space="0" w:color="auto"/>
        <w:left w:val="none" w:sz="0" w:space="0" w:color="auto"/>
        <w:bottom w:val="none" w:sz="0" w:space="0" w:color="auto"/>
        <w:right w:val="none" w:sz="0" w:space="0" w:color="auto"/>
      </w:divBdr>
    </w:div>
    <w:div w:id="1829782176">
      <w:bodyDiv w:val="1"/>
      <w:marLeft w:val="0"/>
      <w:marRight w:val="0"/>
      <w:marTop w:val="0"/>
      <w:marBottom w:val="0"/>
      <w:divBdr>
        <w:top w:val="none" w:sz="0" w:space="0" w:color="auto"/>
        <w:left w:val="none" w:sz="0" w:space="0" w:color="auto"/>
        <w:bottom w:val="none" w:sz="0" w:space="0" w:color="auto"/>
        <w:right w:val="none" w:sz="0" w:space="0" w:color="auto"/>
      </w:divBdr>
    </w:div>
    <w:div w:id="1902906252">
      <w:bodyDiv w:val="1"/>
      <w:marLeft w:val="0"/>
      <w:marRight w:val="0"/>
      <w:marTop w:val="0"/>
      <w:marBottom w:val="0"/>
      <w:divBdr>
        <w:top w:val="none" w:sz="0" w:space="0" w:color="auto"/>
        <w:left w:val="none" w:sz="0" w:space="0" w:color="auto"/>
        <w:bottom w:val="none" w:sz="0" w:space="0" w:color="auto"/>
        <w:right w:val="none" w:sz="0" w:space="0" w:color="auto"/>
      </w:divBdr>
    </w:div>
    <w:div w:id="1944991858">
      <w:bodyDiv w:val="1"/>
      <w:marLeft w:val="0"/>
      <w:marRight w:val="0"/>
      <w:marTop w:val="0"/>
      <w:marBottom w:val="0"/>
      <w:divBdr>
        <w:top w:val="none" w:sz="0" w:space="0" w:color="auto"/>
        <w:left w:val="none" w:sz="0" w:space="0" w:color="auto"/>
        <w:bottom w:val="none" w:sz="0" w:space="0" w:color="auto"/>
        <w:right w:val="none" w:sz="0" w:space="0" w:color="auto"/>
      </w:divBdr>
    </w:div>
    <w:div w:id="202470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451CB-2D02-4342-A52A-29FCD23AE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1220</Words>
  <Characters>6960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Charles Wang</dc:creator>
  <cp:keywords> </cp:keywords>
  <cp:lastModifiedBy>郁 方兴</cp:lastModifiedBy>
  <cp:revision>25</cp:revision>
  <cp:lastPrinted>2019-09-20T01:52:00Z</cp:lastPrinted>
  <dcterms:created xsi:type="dcterms:W3CDTF">2020-01-14T07:35:00Z</dcterms:created>
  <dcterms:modified xsi:type="dcterms:W3CDTF">2020-02-24T07:20:00Z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ABAAVOAfoSrQoyywMQNNsH1NuCdu5pZCAMhRSIRcxws6odEYltJeT+HF2lX31hrlHURC</vt:lpwstr>
  </property>
  <property fmtid="{D5CDD505-2E9C-101B-9397-08002B2CF9AE}" pid="3" name="RESPONSE_SENDER_NAME">
    <vt:lpwstr>gAAAdya76B99d4hLGUR1rQ+8TxTv0GGEPdix</vt:lpwstr>
  </property>
  <property fmtid="{D5CDD505-2E9C-101B-9397-08002B2CF9AE}" pid="4" name="EMAIL_OWNER_ADDRESS">
    <vt:lpwstr>sAAAE9kkUq3pEoJ2vVKLCc7+UdlsS2w+3+vAqnAvFAXwt5I=</vt:lpwstr>
  </property>
  <property fmtid="{D5CDD505-2E9C-101B-9397-08002B2CF9AE}" pid="5" name="MAIL_MSG_ID2">
    <vt:lpwstr>eG15taCIlOl</vt:lpwstr>
  </property>
</Properties>
</file>