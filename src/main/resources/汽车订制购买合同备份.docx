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Pr="00DF1732" w:rsidRDefault="00694CA4" w:rsidP="005A3353">
      <w:pPr>
        <w:wordWrap w:val="0"/>
        <w:ind w:right="105"/>
        <w:jc w:val="right"/>
        <w:rPr>
          <w:rFonts w:ascii="Times New Roman" w:hAnsi="Times New Roman" w:cs="Times New Roman"/>
          <w:sz w:val="21"/>
          <w:szCs w:val="21"/>
          <w:lang w:eastAsia="zh-CN"/>
        </w:rPr>
      </w:pPr>
      <w:r>
        <w:rPr>
          <w:lang w:eastAsia="zh-CN"/>
        </w:rPr>
        <w:t>合同编号：</w:t>
      </w:r>
      <w:r>
        <w:rPr>
          <w:lang w:eastAsia="zh-CN"/>
        </w:rPr>
        <w:t xml:space="preserve">[ </w:t>
      </w:r>
      <w:r w:rsidR="00CC22F0">
        <w:rPr>
          <w:lang w:eastAsia="zh-CN"/>
        </w:rPr>
        <w:t>${</w:t>
      </w:r>
      <w:proofErr w:type="spellStart"/>
      <w:r w:rsidR="00CC22F0">
        <w:rPr>
          <w:lang w:eastAsia="zh-CN"/>
        </w:rPr>
        <w:t>contractCode</w:t>
      </w:r>
      <w:proofErr w:type="spellEnd"/>
      <w:r w:rsidR="00CC22F0">
        <w:rPr>
          <w:lang w:eastAsia="zh-CN"/>
        </w:rPr>
        <w:t>}</w:t>
      </w:r>
      <w:r>
        <w:rPr>
          <w:lang w:eastAsia="zh-CN"/>
        </w:rPr>
        <w:t xml:space="preserve"> ]</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1C7186">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1C7186"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Pr="00DF1732">
              <w:rPr>
                <w:rFonts w:ascii="宋体" w:hAnsi="宋体" w:cs="宋体"/>
                <w:sz w:val="24"/>
                <w:szCs w:val="24"/>
                <w:lang w:eastAsia="zh-CN"/>
              </w:rPr>
              <w:t xml:space="preserve"> </w:t>
            </w:r>
            <w:r w:rsidR="001C7186"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4"/>
        <w:gridCol w:w="1559"/>
        <w:gridCol w:w="1676"/>
        <w:gridCol w:w="1448"/>
        <w:gridCol w:w="3124"/>
      </w:tblGrid>
      <w:tr w:rsidR="00E332F7"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宋体" w:hint="eastAsia"/>
                <w:sz w:val="24"/>
                <w:szCs w:val="24"/>
              </w:rPr>
              <w:t>品牌</w:t>
            </w:r>
            <w:proofErr w:type="spellEnd"/>
            <w:r w:rsidRPr="0079094C">
              <w:rPr>
                <w:rFonts w:ascii="Times New Roman" w:hAnsi="Times New Roman" w:cs="宋体" w:hint="eastAsia"/>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79094C">
            <w:pPr>
              <w:spacing w:line="360" w:lineRule="auto"/>
              <w:rPr>
                <w:rFonts w:ascii="Times New Roman" w:hAnsi="Times New Roman" w:cs="Times New Roman"/>
                <w:sz w:val="24"/>
                <w:szCs w:val="24"/>
                <w:lang w:eastAsia="zh-CN"/>
              </w:rPr>
            </w:pPr>
            <w:r w:rsidRPr="0079094C">
              <w:rPr>
                <w:rFonts w:ascii="Times New Roman" w:hAnsi="Times New Roman" w:cs="Times New Roman" w:hint="eastAsia"/>
                <w:sz w:val="24"/>
                <w:szCs w:val="24"/>
                <w:lang w:eastAsia="zh-CN"/>
              </w:rPr>
              <w:t>型号：</w:t>
            </w:r>
          </w:p>
        </w:tc>
        <w:tc>
          <w:tcPr>
            <w:tcW w:w="4572" w:type="dxa"/>
            <w:gridSpan w:val="2"/>
            <w:tcBorders>
              <w:top w:val="single" w:sz="4" w:space="0" w:color="auto"/>
              <w:left w:val="single" w:sz="4" w:space="0" w:color="auto"/>
              <w:bottom w:val="single" w:sz="4" w:space="0" w:color="auto"/>
              <w:right w:val="single" w:sz="4" w:space="0" w:color="auto"/>
            </w:tcBorders>
          </w:tcPr>
          <w:p w:rsidR="00E332F7" w:rsidRPr="0079094C" w:rsidRDefault="00E332F7" w:rsidP="00862029">
            <w:pPr>
              <w:spacing w:line="360" w:lineRule="auto"/>
              <w:rPr>
                <w:rFonts w:ascii="Times New Roman" w:hAnsi="Times New Roman" w:cs="宋体"/>
                <w:sz w:val="24"/>
                <w:szCs w:val="24"/>
                <w:lang w:eastAsia="zh-CN"/>
              </w:rPr>
            </w:pPr>
            <w:proofErr w:type="spellStart"/>
            <w:r w:rsidRPr="0079094C">
              <w:rPr>
                <w:rFonts w:ascii="Times New Roman" w:hAnsi="Times New Roman" w:cs="Times New Roman" w:hint="eastAsia"/>
                <w:sz w:val="24"/>
                <w:szCs w:val="24"/>
              </w:rPr>
              <w:t>车架号</w:t>
            </w:r>
            <w:proofErr w:type="spellEnd"/>
            <w:r w:rsidRPr="0079094C">
              <w:rPr>
                <w:rFonts w:ascii="Times New Roman" w:hAnsi="Times New Roman" w:cs="Times New Roman" w:hint="eastAsia"/>
                <w:sz w:val="24"/>
                <w:szCs w:val="24"/>
              </w:rPr>
              <w:t>：</w:t>
            </w:r>
          </w:p>
        </w:tc>
      </w:tr>
      <w:tr w:rsidR="00106DB8" w:rsidRPr="00EC154A" w:rsidTr="00E332F7">
        <w:trPr>
          <w:trHeight w:hRule="exact" w:val="454"/>
        </w:trPr>
        <w:tc>
          <w:tcPr>
            <w:tcW w:w="209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生产厂商</w:t>
            </w:r>
            <w:proofErr w:type="spellEnd"/>
            <w:r w:rsidRPr="009546C0">
              <w:rPr>
                <w:rFonts w:ascii="Times New Roman" w:hAnsi="Times New Roman" w:cs="宋体" w:hint="eastAsia"/>
                <w:sz w:val="24"/>
                <w:szCs w:val="24"/>
                <w:lang w:eastAsia="zh-CN"/>
              </w:rPr>
              <w:t>：</w:t>
            </w:r>
          </w:p>
        </w:tc>
        <w:tc>
          <w:tcPr>
            <w:tcW w:w="3235"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生产国及产地：</w:t>
            </w:r>
          </w:p>
        </w:tc>
        <w:tc>
          <w:tcPr>
            <w:tcW w:w="4572"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Times New Roman"/>
                <w:sz w:val="24"/>
                <w:szCs w:val="24"/>
              </w:rPr>
            </w:pPr>
            <w:proofErr w:type="spellStart"/>
            <w:r w:rsidRPr="009546C0">
              <w:rPr>
                <w:rFonts w:ascii="Times New Roman" w:hAnsi="Times New Roman" w:cs="Times New Roman" w:hint="eastAsia"/>
                <w:sz w:val="24"/>
                <w:szCs w:val="24"/>
              </w:rPr>
              <w:t>发动机号</w:t>
            </w:r>
            <w:proofErr w:type="spellEnd"/>
            <w:r w:rsidRPr="009546C0">
              <w:rPr>
                <w:rFonts w:ascii="Times New Roman" w:hAnsi="Times New Roman" w:cs="Times New Roman" w:hint="eastAsia"/>
                <w:sz w:val="24"/>
                <w:szCs w:val="24"/>
                <w:lang w:eastAsia="zh-CN"/>
              </w:rPr>
              <w:t>：</w:t>
            </w:r>
          </w:p>
        </w:tc>
      </w:tr>
      <w:tr w:rsidR="00106DB8" w:rsidRPr="00EC154A" w:rsidTr="00EF0483">
        <w:trPr>
          <w:trHeight w:hRule="exact" w:val="454"/>
        </w:trPr>
        <w:tc>
          <w:tcPr>
            <w:tcW w:w="1809"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rPr>
            </w:pPr>
            <w:proofErr w:type="spellStart"/>
            <w:r w:rsidRPr="009546C0">
              <w:rPr>
                <w:rFonts w:ascii="Times New Roman" w:hAnsi="Times New Roman" w:cs="宋体" w:hint="eastAsia"/>
                <w:sz w:val="24"/>
                <w:szCs w:val="24"/>
              </w:rPr>
              <w:t>车身色</w:t>
            </w:r>
            <w:proofErr w:type="spellEnd"/>
            <w:r w:rsidRPr="009546C0">
              <w:rPr>
                <w:rFonts w:ascii="Times New Roman" w:hAnsi="Times New Roman" w:cs="宋体" w:hint="eastAsia"/>
                <w:sz w:val="24"/>
                <w:szCs w:val="24"/>
              </w:rPr>
              <w:t>：</w:t>
            </w:r>
          </w:p>
        </w:tc>
        <w:tc>
          <w:tcPr>
            <w:tcW w:w="1843"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79094C">
            <w:pPr>
              <w:spacing w:line="360" w:lineRule="auto"/>
              <w:rPr>
                <w:rFonts w:ascii="Times New Roman" w:hAnsi="Times New Roman" w:cs="Times New Roman"/>
                <w:sz w:val="24"/>
                <w:szCs w:val="24"/>
                <w:lang w:eastAsia="zh-CN"/>
              </w:rPr>
            </w:pPr>
            <w:r w:rsidRPr="009546C0">
              <w:rPr>
                <w:rFonts w:ascii="Times New Roman" w:hAnsi="Times New Roman" w:cs="Times New Roman" w:hint="eastAsia"/>
                <w:sz w:val="24"/>
                <w:szCs w:val="24"/>
                <w:lang w:eastAsia="zh-CN"/>
              </w:rPr>
              <w:t>内饰色：</w:t>
            </w:r>
          </w:p>
        </w:tc>
        <w:tc>
          <w:tcPr>
            <w:tcW w:w="3124" w:type="dxa"/>
            <w:gridSpan w:val="2"/>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3124" w:type="dxa"/>
            <w:tcBorders>
              <w:top w:val="single" w:sz="4" w:space="0" w:color="auto"/>
              <w:left w:val="single" w:sz="4" w:space="0" w:color="auto"/>
              <w:bottom w:val="single" w:sz="4" w:space="0" w:color="auto"/>
              <w:right w:val="single" w:sz="4" w:space="0" w:color="auto"/>
            </w:tcBorders>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6"/>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E332F7">
        <w:trPr>
          <w:trHeight w:hRule="exact" w:val="1610"/>
        </w:trPr>
        <w:tc>
          <w:tcPr>
            <w:tcW w:w="2093" w:type="dxa"/>
            <w:gridSpan w:val="2"/>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7807" w:type="dxa"/>
            <w:gridSpan w:val="4"/>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862029">
        <w:trPr>
          <w:trHeight w:hRule="exact" w:val="377"/>
        </w:trPr>
        <w:tc>
          <w:tcPr>
            <w:tcW w:w="2093" w:type="dxa"/>
            <w:gridSpan w:val="2"/>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lastRenderedPageBreak/>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7807" w:type="dxa"/>
            <w:gridSpan w:val="4"/>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bookmarkStart w:id="0" w:name="_GoBack"/>
      <w:ins w:id="1" w:author="Jenny Ke" w:date="2019-09-20T09:49:00Z">
        <w:r w:rsidR="000121D9" w:rsidRPr="001133F5">
          <w:rPr>
            <w:rFonts w:ascii="Times New Roman" w:hAnsi="Times New Roman" w:cs="Times New Roman" w:hint="eastAsia"/>
            <w:b/>
            <w:sz w:val="24"/>
            <w:szCs w:val="24"/>
            <w:highlight w:val="yellow"/>
            <w:lang w:eastAsia="zh-CN"/>
          </w:rPr>
          <w:t>按照适用的法律</w:t>
        </w:r>
      </w:ins>
      <w:ins w:id="2" w:author="Jenny Ke" w:date="2019-09-20T09:56:00Z">
        <w:r w:rsidR="009D7824" w:rsidRPr="001133F5">
          <w:rPr>
            <w:rFonts w:ascii="Times New Roman" w:hAnsi="Times New Roman" w:cs="Times New Roman" w:hint="eastAsia"/>
            <w:b/>
            <w:sz w:val="24"/>
            <w:szCs w:val="24"/>
            <w:highlight w:val="yellow"/>
            <w:lang w:eastAsia="zh-CN"/>
          </w:rPr>
          <w:t>法规</w:t>
        </w:r>
      </w:ins>
      <w:bookmarkEnd w:id="0"/>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w:t>
      </w:r>
      <w:r w:rsidR="004D7F57" w:rsidRPr="0083789A">
        <w:rPr>
          <w:rFonts w:ascii="Times New Roman" w:hAnsi="Times New Roman" w:cs="Times New Roman" w:hint="eastAsia"/>
          <w:b/>
          <w:sz w:val="24"/>
          <w:szCs w:val="24"/>
          <w:lang w:eastAsia="zh-CN"/>
        </w:rPr>
        <w:lastRenderedPageBreak/>
        <w:t>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lastRenderedPageBreak/>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lastRenderedPageBreak/>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lastRenderedPageBreak/>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1133F5" w:rsidRPr="00DF1732">
        <w:rPr>
          <w:rFonts w:ascii="Times New Roman" w:hAnsi="Times New Roman" w:cs="Times New Roman" w:hint="eastAsia"/>
          <w:sz w:val="24"/>
          <w:szCs w:val="24"/>
          <w:u w:val="single"/>
          <w:lang w:eastAsia="zh-CN"/>
        </w:rPr>
        <w:t xml:space="preserve">                       </w:t>
      </w:r>
      <w:r w:rsidR="001133F5">
        <w:rPr>
          <w:rFonts w:ascii="Times New Roman" w:hAnsi="Times New Roman" w:cs="Times New Roman"/>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2CD" w:rsidRDefault="009222CD">
      <w:pPr>
        <w:spacing w:line="240" w:lineRule="auto"/>
      </w:pPr>
    </w:p>
  </w:endnote>
  <w:endnote w:type="continuationSeparator" w:id="0">
    <w:p w:rsidR="009222CD" w:rsidRDefault="009222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2CD" w:rsidRDefault="009222CD">
      <w:pPr>
        <w:spacing w:line="240" w:lineRule="auto"/>
      </w:pPr>
    </w:p>
  </w:footnote>
  <w:footnote w:type="continuationSeparator" w:id="0">
    <w:p w:rsidR="009222CD" w:rsidRDefault="009222C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5668"/>
    <w:rsid w:val="000F72AB"/>
    <w:rsid w:val="00103D54"/>
    <w:rsid w:val="00106DB8"/>
    <w:rsid w:val="001129C8"/>
    <w:rsid w:val="001133F5"/>
    <w:rsid w:val="00116BE7"/>
    <w:rsid w:val="00116F4E"/>
    <w:rsid w:val="00120E43"/>
    <w:rsid w:val="00124AEB"/>
    <w:rsid w:val="00126412"/>
    <w:rsid w:val="0012706F"/>
    <w:rsid w:val="00127AB0"/>
    <w:rsid w:val="00132586"/>
    <w:rsid w:val="00134D4A"/>
    <w:rsid w:val="0013640F"/>
    <w:rsid w:val="001428C1"/>
    <w:rsid w:val="00145605"/>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57E2"/>
    <w:rsid w:val="00325B3F"/>
    <w:rsid w:val="00327703"/>
    <w:rsid w:val="00327DAC"/>
    <w:rsid w:val="0033549A"/>
    <w:rsid w:val="00343C09"/>
    <w:rsid w:val="003535D2"/>
    <w:rsid w:val="00356A06"/>
    <w:rsid w:val="00356B67"/>
    <w:rsid w:val="003635DA"/>
    <w:rsid w:val="00364082"/>
    <w:rsid w:val="0037074B"/>
    <w:rsid w:val="00371337"/>
    <w:rsid w:val="00380247"/>
    <w:rsid w:val="00382F8C"/>
    <w:rsid w:val="00384218"/>
    <w:rsid w:val="003845ED"/>
    <w:rsid w:val="00387A96"/>
    <w:rsid w:val="0039152E"/>
    <w:rsid w:val="003937F9"/>
    <w:rsid w:val="00393C9D"/>
    <w:rsid w:val="00393D0D"/>
    <w:rsid w:val="00394B5C"/>
    <w:rsid w:val="003A22DC"/>
    <w:rsid w:val="003A27E8"/>
    <w:rsid w:val="003B64E0"/>
    <w:rsid w:val="003B6AC3"/>
    <w:rsid w:val="003B7E82"/>
    <w:rsid w:val="003C28F2"/>
    <w:rsid w:val="003C2AC7"/>
    <w:rsid w:val="003C2CCD"/>
    <w:rsid w:val="003C4D71"/>
    <w:rsid w:val="003D02AD"/>
    <w:rsid w:val="003D16B3"/>
    <w:rsid w:val="003D37E4"/>
    <w:rsid w:val="003D46CC"/>
    <w:rsid w:val="003D5717"/>
    <w:rsid w:val="003D644E"/>
    <w:rsid w:val="003D703C"/>
    <w:rsid w:val="003E09F7"/>
    <w:rsid w:val="003E295C"/>
    <w:rsid w:val="003E5BAA"/>
    <w:rsid w:val="003E6AA2"/>
    <w:rsid w:val="003F22A2"/>
    <w:rsid w:val="00406A82"/>
    <w:rsid w:val="00410086"/>
    <w:rsid w:val="004136AF"/>
    <w:rsid w:val="00416077"/>
    <w:rsid w:val="00420F6B"/>
    <w:rsid w:val="00423E86"/>
    <w:rsid w:val="004250DA"/>
    <w:rsid w:val="0043047C"/>
    <w:rsid w:val="00435933"/>
    <w:rsid w:val="0044040B"/>
    <w:rsid w:val="00441F9D"/>
    <w:rsid w:val="00443CBF"/>
    <w:rsid w:val="0046103D"/>
    <w:rsid w:val="004635B7"/>
    <w:rsid w:val="00467782"/>
    <w:rsid w:val="004714AA"/>
    <w:rsid w:val="00471C8A"/>
    <w:rsid w:val="00471DB9"/>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332F"/>
    <w:rsid w:val="007247D7"/>
    <w:rsid w:val="00730191"/>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31BD"/>
    <w:rsid w:val="007D3E4D"/>
    <w:rsid w:val="007D612D"/>
    <w:rsid w:val="007D6CED"/>
    <w:rsid w:val="007E35AC"/>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7652"/>
    <w:rsid w:val="008E0635"/>
    <w:rsid w:val="008E06F0"/>
    <w:rsid w:val="008E163D"/>
    <w:rsid w:val="008E3A25"/>
    <w:rsid w:val="008F6912"/>
    <w:rsid w:val="008F6DAE"/>
    <w:rsid w:val="00903A58"/>
    <w:rsid w:val="009054AC"/>
    <w:rsid w:val="00905F1F"/>
    <w:rsid w:val="00906B00"/>
    <w:rsid w:val="00922225"/>
    <w:rsid w:val="009222CD"/>
    <w:rsid w:val="009227D5"/>
    <w:rsid w:val="0092350F"/>
    <w:rsid w:val="00923818"/>
    <w:rsid w:val="00926475"/>
    <w:rsid w:val="009313F4"/>
    <w:rsid w:val="00931755"/>
    <w:rsid w:val="00932200"/>
    <w:rsid w:val="0093286E"/>
    <w:rsid w:val="00933CE8"/>
    <w:rsid w:val="009345B3"/>
    <w:rsid w:val="00936E21"/>
    <w:rsid w:val="009403EE"/>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A5"/>
    <w:rsid w:val="009B79DE"/>
    <w:rsid w:val="009C3756"/>
    <w:rsid w:val="009C41EC"/>
    <w:rsid w:val="009D4B97"/>
    <w:rsid w:val="009D5388"/>
    <w:rsid w:val="009D7824"/>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6B2"/>
    <w:rsid w:val="00AD74E6"/>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232A"/>
    <w:rsid w:val="00C23096"/>
    <w:rsid w:val="00C337C2"/>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8079F"/>
    <w:rsid w:val="00C817E2"/>
    <w:rsid w:val="00C822CE"/>
    <w:rsid w:val="00C840D5"/>
    <w:rsid w:val="00C84AE5"/>
    <w:rsid w:val="00C857F9"/>
    <w:rsid w:val="00C85BAB"/>
    <w:rsid w:val="00C94CB6"/>
    <w:rsid w:val="00C95CA6"/>
    <w:rsid w:val="00C95CA7"/>
    <w:rsid w:val="00C97B31"/>
    <w:rsid w:val="00CA03C7"/>
    <w:rsid w:val="00CA09F6"/>
    <w:rsid w:val="00CA5449"/>
    <w:rsid w:val="00CA6162"/>
    <w:rsid w:val="00CB00EE"/>
    <w:rsid w:val="00CB1FE0"/>
    <w:rsid w:val="00CB24AC"/>
    <w:rsid w:val="00CB2E24"/>
    <w:rsid w:val="00CB4534"/>
    <w:rsid w:val="00CB6DA6"/>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A2936"/>
    <w:rsid w:val="00DA3914"/>
    <w:rsid w:val="00DA570B"/>
    <w:rsid w:val="00DB2174"/>
    <w:rsid w:val="00DB491D"/>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C2E"/>
    <w:rsid w:val="00E002FE"/>
    <w:rsid w:val="00E0164F"/>
    <w:rsid w:val="00E01E9F"/>
    <w:rsid w:val="00E01F62"/>
    <w:rsid w:val="00E038CD"/>
    <w:rsid w:val="00E053D2"/>
    <w:rsid w:val="00E06733"/>
    <w:rsid w:val="00E27CBE"/>
    <w:rsid w:val="00E30213"/>
    <w:rsid w:val="00E32548"/>
    <w:rsid w:val="00E332F7"/>
    <w:rsid w:val="00E33F44"/>
    <w:rsid w:val="00E34434"/>
    <w:rsid w:val="00E371C9"/>
    <w:rsid w:val="00E52A2D"/>
    <w:rsid w:val="00E55D27"/>
    <w:rsid w:val="00E56887"/>
    <w:rsid w:val="00E601F5"/>
    <w:rsid w:val="00E6493D"/>
    <w:rsid w:val="00E64C22"/>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E77D3"/>
    <w:rsid w:val="00EF0483"/>
    <w:rsid w:val="00EF171D"/>
    <w:rsid w:val="00EF6731"/>
    <w:rsid w:val="00EF7213"/>
    <w:rsid w:val="00F00C01"/>
    <w:rsid w:val="00F05A5F"/>
    <w:rsid w:val="00F10043"/>
    <w:rsid w:val="00F152B5"/>
    <w:rsid w:val="00F1555D"/>
    <w:rsid w:val="00F16EC5"/>
    <w:rsid w:val="00F17399"/>
    <w:rsid w:val="00F20470"/>
    <w:rsid w:val="00F23F0D"/>
    <w:rsid w:val="00F32149"/>
    <w:rsid w:val="00F33C16"/>
    <w:rsid w:val="00F33EA5"/>
    <w:rsid w:val="00F36543"/>
    <w:rsid w:val="00F40C99"/>
    <w:rsid w:val="00F42EF7"/>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46FDA"/>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D5B1-483B-D149-BB17-04626FC3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7</cp:revision>
  <cp:lastPrinted>2019-09-20T01:52:00Z</cp:lastPrinted>
  <dcterms:created xsi:type="dcterms:W3CDTF">2020-01-14T07:35:00Z</dcterms:created>
  <dcterms:modified xsi:type="dcterms:W3CDTF">2020-02-27T23:43:00Z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